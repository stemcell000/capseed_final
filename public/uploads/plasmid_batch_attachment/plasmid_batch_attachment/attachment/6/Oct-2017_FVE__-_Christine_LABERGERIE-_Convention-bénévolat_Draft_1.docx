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C5" w:rsidRPr="00371B10" w:rsidRDefault="005C420B" w:rsidP="0049079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fr-FR"/>
        </w:rPr>
        <w:drawing>
          <wp:inline distT="0" distB="0" distL="0" distR="0">
            <wp:extent cx="2011680" cy="876300"/>
            <wp:effectExtent l="19050" t="0" r="7620" b="0"/>
            <wp:docPr id="1" name="Image 0" descr="Logo FVE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Logo FVE ne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C5" w:rsidRPr="00371B10" w:rsidRDefault="00376DC5" w:rsidP="00371B10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 w:rsidRPr="00371B10">
        <w:rPr>
          <w:rFonts w:ascii="Arial" w:hAnsi="Arial" w:cs="Arial"/>
          <w:b/>
          <w:sz w:val="20"/>
          <w:szCs w:val="20"/>
        </w:rPr>
        <w:t>Convention d’engagement réciproque entre la Fondation V</w:t>
      </w:r>
      <w:r w:rsidR="008D7D2F">
        <w:rPr>
          <w:rFonts w:ascii="Arial" w:hAnsi="Arial" w:cs="Arial"/>
          <w:b/>
          <w:sz w:val="20"/>
          <w:szCs w:val="20"/>
        </w:rPr>
        <w:t>OIR &amp; ENTENDRE</w:t>
      </w:r>
      <w:r w:rsidRPr="00371B10">
        <w:rPr>
          <w:rFonts w:ascii="Arial" w:hAnsi="Arial" w:cs="Arial"/>
          <w:b/>
          <w:sz w:val="20"/>
          <w:szCs w:val="20"/>
        </w:rPr>
        <w:t xml:space="preserve"> et Madame </w:t>
      </w:r>
      <w:r w:rsidR="000A37EC">
        <w:rPr>
          <w:rFonts w:ascii="Arial" w:hAnsi="Arial" w:cs="Arial"/>
          <w:b/>
          <w:sz w:val="20"/>
          <w:szCs w:val="20"/>
        </w:rPr>
        <w:t>Christine L</w:t>
      </w:r>
      <w:r w:rsidR="008D7D2F">
        <w:rPr>
          <w:rFonts w:ascii="Arial" w:hAnsi="Arial" w:cs="Arial"/>
          <w:b/>
          <w:sz w:val="20"/>
          <w:szCs w:val="20"/>
        </w:rPr>
        <w:t>A</w:t>
      </w:r>
      <w:ins w:id="0" w:author="Arnaud BRICOUT" w:date="2017-10-17T15:22:00Z">
        <w:r w:rsidR="00C12609">
          <w:rPr>
            <w:rFonts w:ascii="Arial" w:hAnsi="Arial" w:cs="Arial"/>
            <w:b/>
            <w:sz w:val="20"/>
            <w:szCs w:val="20"/>
          </w:rPr>
          <w:t>BERGERIE</w:t>
        </w:r>
      </w:ins>
      <w:del w:id="1" w:author="Arnaud BRICOUT" w:date="2017-10-17T15:22:00Z">
        <w:r w:rsidR="008D7D2F" w:rsidDel="00C12609">
          <w:rPr>
            <w:rFonts w:ascii="Arial" w:hAnsi="Arial" w:cs="Arial"/>
            <w:b/>
            <w:sz w:val="20"/>
            <w:szCs w:val="20"/>
          </w:rPr>
          <w:delText>RRIGALDIE</w:delText>
        </w:r>
      </w:del>
    </w:p>
    <w:p w:rsidR="00376DC5" w:rsidRPr="00371B10" w:rsidRDefault="00376DC5" w:rsidP="00726AF0">
      <w:pPr>
        <w:jc w:val="both"/>
        <w:rPr>
          <w:rFonts w:ascii="Arial" w:hAnsi="Arial" w:cs="Arial"/>
          <w:b/>
          <w:sz w:val="20"/>
          <w:szCs w:val="20"/>
        </w:rPr>
      </w:pPr>
      <w:r w:rsidRPr="00371B10">
        <w:rPr>
          <w:rFonts w:ascii="Arial" w:hAnsi="Arial" w:cs="Arial"/>
          <w:b/>
          <w:sz w:val="20"/>
          <w:szCs w:val="20"/>
        </w:rPr>
        <w:t>Entre les soussignés</w:t>
      </w:r>
    </w:p>
    <w:p w:rsidR="00376DC5" w:rsidRPr="00371B10" w:rsidRDefault="00376DC5" w:rsidP="00726AF0">
      <w:pPr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La Fondation Voir &amp; Entendre, ayant son siège 28 rue de Charenton 75012 Paris (ci-après, la "Fondation"), représentée par son</w:t>
      </w:r>
      <w:r w:rsidR="000A37EC">
        <w:rPr>
          <w:rFonts w:ascii="Arial" w:hAnsi="Arial" w:cs="Arial"/>
          <w:sz w:val="20"/>
          <w:szCs w:val="20"/>
        </w:rPr>
        <w:t xml:space="preserve"> Président, Monsieur Jean Charles Pomerol</w:t>
      </w:r>
    </w:p>
    <w:p w:rsidR="00376DC5" w:rsidRPr="00371B10" w:rsidRDefault="00376DC5" w:rsidP="00726AF0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71B10">
        <w:rPr>
          <w:rFonts w:ascii="Arial" w:hAnsi="Arial" w:cs="Arial"/>
          <w:b/>
          <w:sz w:val="20"/>
          <w:szCs w:val="20"/>
        </w:rPr>
        <w:t>et</w:t>
      </w:r>
      <w:proofErr w:type="gramEnd"/>
    </w:p>
    <w:p w:rsidR="00376DC5" w:rsidRPr="00371B10" w:rsidRDefault="00376DC5" w:rsidP="008D7D2F">
      <w:pPr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 xml:space="preserve">Madame </w:t>
      </w:r>
      <w:r w:rsidR="000A37EC">
        <w:rPr>
          <w:rFonts w:ascii="Arial" w:hAnsi="Arial" w:cs="Arial"/>
          <w:sz w:val="20"/>
          <w:szCs w:val="20"/>
        </w:rPr>
        <w:t xml:space="preserve">Christine </w:t>
      </w:r>
      <w:proofErr w:type="spellStart"/>
      <w:r w:rsidR="000A37EC">
        <w:rPr>
          <w:rFonts w:ascii="Arial" w:hAnsi="Arial" w:cs="Arial"/>
          <w:sz w:val="20"/>
          <w:szCs w:val="20"/>
        </w:rPr>
        <w:t>La</w:t>
      </w:r>
      <w:ins w:id="2" w:author="Arnaud BRICOUT" w:date="2017-10-17T15:25:00Z">
        <w:r w:rsidR="00C365CE">
          <w:rPr>
            <w:rFonts w:ascii="Arial" w:hAnsi="Arial" w:cs="Arial"/>
            <w:sz w:val="20"/>
            <w:szCs w:val="20"/>
          </w:rPr>
          <w:t>bergerie</w:t>
        </w:r>
      </w:ins>
      <w:proofErr w:type="spellEnd"/>
      <w:del w:id="3" w:author="Arnaud BRICOUT" w:date="2017-10-17T15:25:00Z">
        <w:r w:rsidR="000A37EC" w:rsidDel="00C365CE">
          <w:rPr>
            <w:rFonts w:ascii="Arial" w:hAnsi="Arial" w:cs="Arial"/>
            <w:sz w:val="20"/>
            <w:szCs w:val="20"/>
          </w:rPr>
          <w:delText>rrigaldie</w:delText>
        </w:r>
      </w:del>
      <w:r w:rsidRPr="00371B10">
        <w:rPr>
          <w:rFonts w:ascii="Arial" w:hAnsi="Arial" w:cs="Arial"/>
          <w:sz w:val="20"/>
          <w:szCs w:val="20"/>
        </w:rPr>
        <w:t xml:space="preserve">, </w:t>
      </w:r>
      <w:r w:rsidR="000A37EC">
        <w:rPr>
          <w:rFonts w:ascii="Arial" w:hAnsi="Arial" w:cs="Arial"/>
          <w:sz w:val="20"/>
          <w:szCs w:val="20"/>
        </w:rPr>
        <w:t>ingénieur senior chez EDF</w:t>
      </w:r>
      <w:r w:rsidRPr="00371B10">
        <w:rPr>
          <w:rFonts w:ascii="Arial" w:hAnsi="Arial" w:cs="Arial"/>
          <w:sz w:val="20"/>
          <w:szCs w:val="20"/>
        </w:rPr>
        <w:t xml:space="preserve"> </w:t>
      </w:r>
      <w:r w:rsidR="000A37EC">
        <w:rPr>
          <w:rFonts w:ascii="Arial" w:hAnsi="Arial" w:cs="Arial"/>
          <w:sz w:val="20"/>
          <w:szCs w:val="20"/>
        </w:rPr>
        <w:t xml:space="preserve">prochainement en retraite </w:t>
      </w:r>
      <w:r w:rsidRPr="00371B10">
        <w:rPr>
          <w:rFonts w:ascii="Arial" w:hAnsi="Arial" w:cs="Arial"/>
          <w:sz w:val="20"/>
          <w:szCs w:val="20"/>
        </w:rPr>
        <w:t xml:space="preserve">, et domiciliée </w:t>
      </w:r>
      <w:r w:rsidR="001C685A">
        <w:rPr>
          <w:rFonts w:ascii="Arial" w:hAnsi="Arial" w:cs="Arial"/>
          <w:sz w:val="20"/>
          <w:szCs w:val="20"/>
        </w:rPr>
        <w:t xml:space="preserve">132 avenue de la République 91230 Montgeron </w:t>
      </w:r>
      <w:r w:rsidRPr="00371B10">
        <w:rPr>
          <w:rFonts w:ascii="Arial" w:hAnsi="Arial" w:cs="Arial"/>
          <w:sz w:val="20"/>
          <w:szCs w:val="20"/>
        </w:rPr>
        <w:t xml:space="preserve">  (ci-après, "Madame</w:t>
      </w:r>
      <w:r w:rsidR="001C68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685A">
        <w:rPr>
          <w:rFonts w:ascii="Arial" w:hAnsi="Arial" w:cs="Arial"/>
          <w:sz w:val="20"/>
          <w:szCs w:val="20"/>
        </w:rPr>
        <w:t>La</w:t>
      </w:r>
      <w:ins w:id="4" w:author="Arnaud BRICOUT" w:date="2017-10-17T15:25:00Z">
        <w:r w:rsidR="00C365CE">
          <w:rPr>
            <w:rFonts w:ascii="Arial" w:hAnsi="Arial" w:cs="Arial"/>
            <w:sz w:val="20"/>
            <w:szCs w:val="20"/>
          </w:rPr>
          <w:t>bergerie</w:t>
        </w:r>
      </w:ins>
      <w:proofErr w:type="spellEnd"/>
      <w:del w:id="5" w:author="Arnaud BRICOUT" w:date="2017-10-17T15:25:00Z">
        <w:r w:rsidR="001C685A" w:rsidDel="00C365CE">
          <w:rPr>
            <w:rFonts w:ascii="Arial" w:hAnsi="Arial" w:cs="Arial"/>
            <w:sz w:val="20"/>
            <w:szCs w:val="20"/>
          </w:rPr>
          <w:delText>rrigaldie</w:delText>
        </w:r>
      </w:del>
      <w:r w:rsidRPr="00371B10">
        <w:rPr>
          <w:rFonts w:ascii="Arial" w:hAnsi="Arial" w:cs="Arial"/>
          <w:sz w:val="20"/>
          <w:szCs w:val="20"/>
        </w:rPr>
        <w:t>")</w:t>
      </w:r>
      <w:r w:rsidR="000A37EC">
        <w:rPr>
          <w:rFonts w:ascii="Arial" w:hAnsi="Arial" w:cs="Arial"/>
          <w:sz w:val="20"/>
          <w:szCs w:val="20"/>
        </w:rPr>
        <w:t xml:space="preserve"> </w:t>
      </w:r>
    </w:p>
    <w:p w:rsidR="00376DC5" w:rsidRPr="00371B10" w:rsidRDefault="00376DC5" w:rsidP="00726AF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71B10">
        <w:rPr>
          <w:rFonts w:ascii="Arial" w:hAnsi="Arial" w:cs="Arial"/>
          <w:b/>
          <w:bCs/>
          <w:sz w:val="20"/>
          <w:szCs w:val="20"/>
        </w:rPr>
        <w:t>Préambule</w:t>
      </w:r>
    </w:p>
    <w:p w:rsidR="00376DC5" w:rsidRPr="00371B10" w:rsidRDefault="00376DC5" w:rsidP="003517D4">
      <w:pPr>
        <w:pStyle w:val="Default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proofErr w:type="gramStart"/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la</w:t>
      </w:r>
      <w:proofErr w:type="gramEnd"/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 xml:space="preserve"> Fondation Voir &amp; Entendre fédère depuis 2007 les équipes scientifiques, les services hospitaliers et les industriels (français et internationaux) les plus reconnus. Leur but : découvrir et développer rapidement de nouveaux traitements et des technologies d'aide au handicap adaptés aux besoins des patients. La fondation réunit notamment :</w:t>
      </w:r>
    </w:p>
    <w:p w:rsidR="00376DC5" w:rsidRPr="00371B10" w:rsidRDefault="00376DC5" w:rsidP="003517D4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L’Institut de la Vision (UMR S968) et le Centre d'Investigation Clinique des Quinze-Vingts (CIC 503 INSERM), dirigés par le Pr José-Alain Sahel,</w:t>
      </w:r>
    </w:p>
    <w:p w:rsidR="00376DC5" w:rsidRPr="00371B10" w:rsidRDefault="00376DC5" w:rsidP="003517D4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Le laboratoire de génétique et physiologie de l'audition (Institut Pasteur), dirigé par le Pr Christine Petit,</w:t>
      </w:r>
    </w:p>
    <w:p w:rsidR="00376DC5" w:rsidRPr="00371B10" w:rsidRDefault="00376DC5" w:rsidP="003517D4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Trois centres de référence pour les maladies rares,</w:t>
      </w:r>
    </w:p>
    <w:p w:rsidR="00376DC5" w:rsidRPr="00371B10" w:rsidRDefault="00376DC5" w:rsidP="003517D4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 xml:space="preserve">Quatre départements cliniques hospitaliers. </w:t>
      </w:r>
    </w:p>
    <w:p w:rsidR="008D7D2F" w:rsidRDefault="008D7D2F" w:rsidP="003517D4">
      <w:pPr>
        <w:pStyle w:val="Default"/>
        <w:rPr>
          <w:rFonts w:ascii="Arial" w:hAnsi="Arial" w:cs="Arial"/>
          <w:color w:val="auto"/>
          <w:sz w:val="20"/>
          <w:szCs w:val="20"/>
          <w:u w:val="single"/>
        </w:rPr>
      </w:pPr>
    </w:p>
    <w:p w:rsidR="00376DC5" w:rsidRPr="00371B10" w:rsidRDefault="00376DC5" w:rsidP="003517D4">
      <w:pPr>
        <w:pStyle w:val="Default"/>
        <w:rPr>
          <w:rFonts w:ascii="Arial" w:hAnsi="Arial" w:cs="Arial"/>
          <w:color w:val="auto"/>
          <w:sz w:val="20"/>
          <w:szCs w:val="20"/>
          <w:u w:val="single"/>
        </w:rPr>
      </w:pPr>
      <w:r w:rsidRPr="00371B10">
        <w:rPr>
          <w:rFonts w:ascii="Arial" w:hAnsi="Arial" w:cs="Arial"/>
          <w:color w:val="auto"/>
          <w:sz w:val="20"/>
          <w:szCs w:val="20"/>
          <w:u w:val="single"/>
        </w:rPr>
        <w:t>Les Missions</w:t>
      </w:r>
    </w:p>
    <w:p w:rsidR="00376DC5" w:rsidRPr="00371B10" w:rsidRDefault="00376DC5" w:rsidP="003517D4">
      <w:pPr>
        <w:pStyle w:val="Default"/>
        <w:ind w:left="360" w:hanging="360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</w:rPr>
        <w:t xml:space="preserve">- </w:t>
      </w: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Stimuler la collaboration entre recherche fondamentale, clinique et industrielle</w:t>
      </w:r>
    </w:p>
    <w:p w:rsidR="00376DC5" w:rsidRPr="00371B10" w:rsidRDefault="00376DC5" w:rsidP="003517D4">
      <w:pPr>
        <w:pStyle w:val="Default"/>
        <w:ind w:left="360" w:hanging="360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- Découvrir et diffuser de nouveaux outils de diagnostic des maladies sensorielles</w:t>
      </w:r>
    </w:p>
    <w:p w:rsidR="00376DC5" w:rsidRPr="00371B10" w:rsidRDefault="00376DC5" w:rsidP="003517D4">
      <w:pPr>
        <w:pStyle w:val="Default"/>
        <w:ind w:left="360" w:hanging="360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 xml:space="preserve">- Prévenir et traiter les déficits sensoriels </w:t>
      </w:r>
    </w:p>
    <w:p w:rsidR="00376DC5" w:rsidRPr="00371B10" w:rsidRDefault="00376DC5" w:rsidP="003517D4">
      <w:pPr>
        <w:pStyle w:val="Default"/>
        <w:ind w:left="360" w:hanging="360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- Accompagner le patient au quotidien, en développant des technologies d'aide au handicap</w:t>
      </w:r>
    </w:p>
    <w:p w:rsidR="00376DC5" w:rsidRPr="00371B10" w:rsidRDefault="00376DC5" w:rsidP="003517D4">
      <w:pPr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Développer les ressources de financement de l’Institut de la Vision</w:t>
      </w:r>
    </w:p>
    <w:p w:rsidR="00376DC5" w:rsidRPr="00371B10" w:rsidRDefault="00376DC5" w:rsidP="003517D4">
      <w:pPr>
        <w:jc w:val="both"/>
        <w:rPr>
          <w:rFonts w:ascii="Arial" w:hAnsi="Arial" w:cs="Arial"/>
          <w:b/>
          <w:sz w:val="20"/>
          <w:szCs w:val="20"/>
        </w:rPr>
      </w:pPr>
      <w:r w:rsidRPr="00371B10">
        <w:rPr>
          <w:rFonts w:ascii="Arial" w:hAnsi="Arial" w:cs="Arial"/>
          <w:b/>
          <w:sz w:val="20"/>
          <w:szCs w:val="20"/>
        </w:rPr>
        <w:t>Ceci étant exposé, il a été convenu ce qui suit :</w:t>
      </w:r>
    </w:p>
    <w:p w:rsidR="00CC67B5" w:rsidRDefault="00376DC5" w:rsidP="00CC67B5">
      <w:pPr>
        <w:rPr>
          <w:rFonts w:ascii="Arial" w:hAnsi="Arial" w:cs="Arial"/>
          <w:bCs/>
          <w:sz w:val="20"/>
          <w:szCs w:val="20"/>
        </w:rPr>
      </w:pPr>
      <w:r w:rsidRPr="00CC67B5">
        <w:rPr>
          <w:rFonts w:ascii="Arial" w:hAnsi="Arial" w:cs="Arial"/>
          <w:bCs/>
          <w:sz w:val="20"/>
          <w:szCs w:val="20"/>
        </w:rPr>
        <w:t xml:space="preserve">La Fondation s’engage à l’égard de Madame </w:t>
      </w:r>
      <w:proofErr w:type="spellStart"/>
      <w:r w:rsidR="001C685A" w:rsidRPr="00CC67B5">
        <w:rPr>
          <w:rFonts w:ascii="Arial" w:hAnsi="Arial" w:cs="Arial"/>
          <w:bCs/>
          <w:sz w:val="20"/>
          <w:szCs w:val="20"/>
        </w:rPr>
        <w:t>La</w:t>
      </w:r>
      <w:ins w:id="6" w:author="Arnaud BRICOUT" w:date="2017-10-17T15:25:00Z">
        <w:r w:rsidR="00C365CE">
          <w:rPr>
            <w:rFonts w:ascii="Arial" w:hAnsi="Arial" w:cs="Arial"/>
            <w:bCs/>
            <w:sz w:val="20"/>
            <w:szCs w:val="20"/>
          </w:rPr>
          <w:t>bergerie</w:t>
        </w:r>
      </w:ins>
      <w:proofErr w:type="spellEnd"/>
      <w:del w:id="7" w:author="Arnaud BRICOUT" w:date="2017-10-17T15:25:00Z">
        <w:r w:rsidR="001C685A" w:rsidRPr="00CC67B5" w:rsidDel="00C365CE">
          <w:rPr>
            <w:rFonts w:ascii="Arial" w:hAnsi="Arial" w:cs="Arial"/>
            <w:bCs/>
            <w:sz w:val="20"/>
            <w:szCs w:val="20"/>
          </w:rPr>
          <w:delText>rrigaldie</w:delText>
        </w:r>
      </w:del>
      <w:r w:rsidRPr="00CC67B5">
        <w:rPr>
          <w:rFonts w:ascii="Arial" w:hAnsi="Arial" w:cs="Arial"/>
          <w:bCs/>
          <w:sz w:val="20"/>
          <w:szCs w:val="20"/>
        </w:rPr>
        <w:t xml:space="preserve"> à lui confier </w:t>
      </w:r>
      <w:r w:rsidR="00CC67B5">
        <w:rPr>
          <w:rFonts w:ascii="Arial" w:hAnsi="Arial" w:cs="Arial"/>
          <w:bCs/>
          <w:sz w:val="20"/>
          <w:szCs w:val="20"/>
        </w:rPr>
        <w:t>une</w:t>
      </w:r>
      <w:r w:rsidRPr="00CC67B5">
        <w:rPr>
          <w:rFonts w:ascii="Arial" w:hAnsi="Arial" w:cs="Arial"/>
          <w:bCs/>
          <w:sz w:val="20"/>
          <w:szCs w:val="20"/>
        </w:rPr>
        <w:t xml:space="preserve"> mission </w:t>
      </w:r>
      <w:r w:rsidR="00CC67B5">
        <w:rPr>
          <w:rFonts w:ascii="Arial" w:hAnsi="Arial" w:cs="Arial"/>
          <w:bCs/>
          <w:sz w:val="20"/>
          <w:szCs w:val="20"/>
        </w:rPr>
        <w:t xml:space="preserve">pour le développement </w:t>
      </w:r>
      <w:r w:rsidRPr="00CC67B5">
        <w:rPr>
          <w:rFonts w:ascii="Arial" w:hAnsi="Arial" w:cs="Arial"/>
          <w:bCs/>
          <w:sz w:val="20"/>
          <w:szCs w:val="20"/>
        </w:rPr>
        <w:t xml:space="preserve"> </w:t>
      </w:r>
      <w:r w:rsidR="00CC67B5" w:rsidRPr="00CC67B5">
        <w:rPr>
          <w:rFonts w:ascii="Arial" w:hAnsi="Arial" w:cs="Arial"/>
          <w:bCs/>
          <w:sz w:val="20"/>
          <w:szCs w:val="20"/>
        </w:rPr>
        <w:t>d’un projet Web,</w:t>
      </w:r>
      <w:r w:rsidRPr="00CC67B5">
        <w:rPr>
          <w:rFonts w:ascii="Arial" w:hAnsi="Arial" w:cs="Arial"/>
          <w:bCs/>
          <w:sz w:val="20"/>
          <w:szCs w:val="20"/>
        </w:rPr>
        <w:t xml:space="preserve"> sous la responsabilité de </w:t>
      </w:r>
      <w:r w:rsidRPr="00F35FE3">
        <w:rPr>
          <w:rFonts w:ascii="Arial" w:hAnsi="Arial" w:cs="Arial"/>
          <w:bCs/>
          <w:sz w:val="20"/>
          <w:szCs w:val="20"/>
          <w:highlight w:val="yellow"/>
          <w:rPrChange w:id="8" w:author="Arnaud BRICOUT" w:date="2017-10-17T15:52:00Z">
            <w:rPr>
              <w:rFonts w:ascii="Arial" w:hAnsi="Arial" w:cs="Arial"/>
              <w:bCs/>
              <w:sz w:val="20"/>
              <w:szCs w:val="20"/>
            </w:rPr>
          </w:rPrChange>
        </w:rPr>
        <w:t xml:space="preserve">Monsieur </w:t>
      </w:r>
      <w:ins w:id="9" w:author="Arnaud BRICOUT" w:date="2017-10-17T15:25:00Z">
        <w:r w:rsidR="00C365CE" w:rsidRPr="00F35FE3">
          <w:rPr>
            <w:rFonts w:ascii="Arial" w:hAnsi="Arial" w:cs="Arial"/>
            <w:bCs/>
            <w:sz w:val="20"/>
            <w:szCs w:val="20"/>
            <w:highlight w:val="yellow"/>
            <w:rPrChange w:id="10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Marc LECHUGA</w:t>
        </w:r>
      </w:ins>
      <w:del w:id="11" w:author="Arnaud BRICOUT" w:date="2017-10-17T15:25:00Z">
        <w:r w:rsidR="001C685A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12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 xml:space="preserve">Benjamin </w:delText>
        </w:r>
        <w:r w:rsidR="00CC67B5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13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TAKLIFI</w:delText>
        </w:r>
        <w:r w:rsidR="00FA4741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14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,</w:delText>
        </w:r>
      </w:del>
      <w:r w:rsidR="00FA4741" w:rsidRPr="00F35FE3">
        <w:rPr>
          <w:rFonts w:ascii="Arial" w:hAnsi="Arial" w:cs="Arial"/>
          <w:bCs/>
          <w:sz w:val="20"/>
          <w:szCs w:val="20"/>
          <w:highlight w:val="yellow"/>
          <w:rPrChange w:id="15" w:author="Arnaud BRICOUT" w:date="2017-10-17T15:52:00Z">
            <w:rPr>
              <w:rFonts w:ascii="Arial" w:hAnsi="Arial" w:cs="Arial"/>
              <w:bCs/>
              <w:sz w:val="20"/>
              <w:szCs w:val="20"/>
            </w:rPr>
          </w:rPrChange>
        </w:rPr>
        <w:t xml:space="preserve"> Responsable </w:t>
      </w:r>
      <w:ins w:id="16" w:author="Arnaud BRICOUT" w:date="2017-10-17T15:26:00Z">
        <w:r w:rsidR="00C365CE" w:rsidRPr="00F35FE3">
          <w:rPr>
            <w:rFonts w:ascii="Arial" w:hAnsi="Arial" w:cs="Arial"/>
            <w:bCs/>
            <w:sz w:val="20"/>
            <w:szCs w:val="20"/>
            <w:highlight w:val="yellow"/>
            <w:rPrChange w:id="17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plateforme</w:t>
        </w:r>
      </w:ins>
      <w:ins w:id="18" w:author="Arnaud BRICOUT" w:date="2017-10-17T15:27:00Z">
        <w:r w:rsidR="00C365CE" w:rsidRPr="00F35FE3">
          <w:rPr>
            <w:rFonts w:ascii="Arial" w:hAnsi="Arial" w:cs="Arial"/>
            <w:bCs/>
            <w:sz w:val="20"/>
            <w:szCs w:val="20"/>
            <w:highlight w:val="yellow"/>
            <w:rPrChange w:id="19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 de criblage</w:t>
        </w:r>
      </w:ins>
      <w:ins w:id="20" w:author="Arnaud BRICOUT" w:date="2017-10-17T15:26:00Z">
        <w:r w:rsidR="00C365CE" w:rsidRPr="00F35FE3">
          <w:rPr>
            <w:rFonts w:ascii="Arial" w:hAnsi="Arial" w:cs="Arial"/>
            <w:bCs/>
            <w:sz w:val="20"/>
            <w:szCs w:val="20"/>
            <w:highlight w:val="yellow"/>
            <w:rPrChange w:id="21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 robotisé</w:t>
        </w:r>
      </w:ins>
      <w:ins w:id="22" w:author="Arnaud BRICOUT" w:date="2017-10-17T15:27:00Z">
        <w:r w:rsidR="00E0322E" w:rsidRPr="00F35FE3">
          <w:rPr>
            <w:rFonts w:ascii="Arial" w:hAnsi="Arial" w:cs="Arial"/>
            <w:bCs/>
            <w:sz w:val="20"/>
            <w:szCs w:val="20"/>
            <w:highlight w:val="yellow"/>
            <w:rPrChange w:id="23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.</w:t>
        </w:r>
      </w:ins>
      <w:del w:id="24" w:author="Arnaud BRICOUT" w:date="2017-10-17T15:26:00Z">
        <w:r w:rsidR="00FA4741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25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informatique</w:delText>
        </w:r>
        <w:r w:rsidR="00CC67B5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26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.</w:delText>
        </w:r>
      </w:del>
    </w:p>
    <w:p w:rsidR="00CC67B5" w:rsidRPr="00CC67B5" w:rsidRDefault="00CC67B5" w:rsidP="00CC67B5">
      <w:pPr>
        <w:rPr>
          <w:rFonts w:ascii="Arial" w:hAnsi="Arial" w:cs="Arial"/>
          <w:sz w:val="20"/>
          <w:szCs w:val="20"/>
        </w:rPr>
      </w:pPr>
      <w:r w:rsidRPr="00F35FE3">
        <w:rPr>
          <w:rFonts w:ascii="Arial" w:hAnsi="Arial" w:cs="Arial"/>
          <w:sz w:val="20"/>
          <w:szCs w:val="20"/>
          <w:highlight w:val="yellow"/>
          <w:rPrChange w:id="27" w:author="Arnaud BRICOUT" w:date="2017-10-17T15:52:00Z">
            <w:rPr>
              <w:rFonts w:ascii="Arial" w:hAnsi="Arial" w:cs="Arial"/>
              <w:sz w:val="20"/>
              <w:szCs w:val="20"/>
            </w:rPr>
          </w:rPrChange>
        </w:rPr>
        <w:t xml:space="preserve">Dans le cadre de </w:t>
      </w:r>
      <w:del w:id="28" w:author="Arnaud BRICOUT" w:date="2017-10-17T15:28:00Z">
        <w:r w:rsidRPr="00F35FE3" w:rsidDel="00E0322E">
          <w:rPr>
            <w:rFonts w:ascii="Arial" w:hAnsi="Arial" w:cs="Arial"/>
            <w:sz w:val="20"/>
            <w:szCs w:val="20"/>
            <w:highlight w:val="yellow"/>
            <w:rPrChange w:id="29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delText>publications des résultats de recherches d’un</w:delText>
        </w:r>
        <w:r w:rsidR="002C0F54" w:rsidRPr="00F35FE3" w:rsidDel="00E0322E">
          <w:rPr>
            <w:rFonts w:ascii="Arial" w:hAnsi="Arial" w:cs="Arial"/>
            <w:sz w:val="20"/>
            <w:szCs w:val="20"/>
            <w:highlight w:val="yellow"/>
            <w:rPrChange w:id="30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delText>e</w:delText>
        </w:r>
        <w:r w:rsidRPr="00F35FE3" w:rsidDel="00E0322E">
          <w:rPr>
            <w:rFonts w:ascii="Arial" w:hAnsi="Arial" w:cs="Arial"/>
            <w:sz w:val="20"/>
            <w:szCs w:val="20"/>
            <w:highlight w:val="yellow"/>
            <w:rPrChange w:id="31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 équipe de L’Institut de la Vision (Équipe S4- Monsieur Jean Livet, Développement de l’imagerie en neurobiologie), </w:delText>
        </w:r>
      </w:del>
      <w:ins w:id="32" w:author="Arnaud BRICOUT" w:date="2017-10-17T15:28:00Z">
        <w:r w:rsidR="00E0322E" w:rsidRPr="00F35FE3">
          <w:rPr>
            <w:rFonts w:ascii="Arial" w:hAnsi="Arial" w:cs="Arial"/>
            <w:sz w:val="20"/>
            <w:szCs w:val="20"/>
            <w:highlight w:val="yellow"/>
            <w:rPrChange w:id="33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t>……. (</w:t>
        </w:r>
        <w:proofErr w:type="gramStart"/>
        <w:r w:rsidR="00E0322E" w:rsidRPr="00F35FE3">
          <w:rPr>
            <w:rFonts w:ascii="Arial" w:hAnsi="Arial" w:cs="Arial"/>
            <w:sz w:val="20"/>
            <w:szCs w:val="20"/>
            <w:highlight w:val="yellow"/>
            <w:rPrChange w:id="34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t>à</w:t>
        </w:r>
        <w:proofErr w:type="gramEnd"/>
        <w:r w:rsidR="00E0322E" w:rsidRPr="00F35FE3">
          <w:rPr>
            <w:rFonts w:ascii="Arial" w:hAnsi="Arial" w:cs="Arial"/>
            <w:sz w:val="20"/>
            <w:szCs w:val="20"/>
            <w:highlight w:val="yellow"/>
            <w:rPrChange w:id="35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compléter).</w:t>
        </w:r>
        <w:r w:rsidR="00E0322E">
          <w:rPr>
            <w:rFonts w:ascii="Arial" w:hAnsi="Arial" w:cs="Arial"/>
            <w:sz w:val="20"/>
            <w:szCs w:val="20"/>
          </w:rPr>
          <w:t xml:space="preserve"> </w:t>
        </w:r>
      </w:ins>
      <w:r w:rsidRPr="00CC67B5">
        <w:rPr>
          <w:rFonts w:ascii="Arial" w:hAnsi="Arial" w:cs="Arial"/>
          <w:sz w:val="20"/>
          <w:szCs w:val="20"/>
        </w:rPr>
        <w:t xml:space="preserve">Madame </w:t>
      </w:r>
      <w:proofErr w:type="spellStart"/>
      <w:r w:rsidRPr="00CC67B5">
        <w:rPr>
          <w:rFonts w:ascii="Arial" w:hAnsi="Arial" w:cs="Arial"/>
          <w:bCs/>
          <w:sz w:val="20"/>
          <w:szCs w:val="20"/>
        </w:rPr>
        <w:t>La</w:t>
      </w:r>
      <w:ins w:id="36" w:author="Arnaud BRICOUT" w:date="2017-10-17T15:53:00Z">
        <w:r w:rsidR="00F35FE3">
          <w:rPr>
            <w:rFonts w:ascii="Arial" w:hAnsi="Arial" w:cs="Arial"/>
            <w:bCs/>
            <w:sz w:val="20"/>
            <w:szCs w:val="20"/>
          </w:rPr>
          <w:t>bergerie</w:t>
        </w:r>
      </w:ins>
      <w:proofErr w:type="spellEnd"/>
      <w:del w:id="37" w:author="Arnaud BRICOUT" w:date="2017-10-17T15:53:00Z">
        <w:r w:rsidRPr="00CC67B5" w:rsidDel="00F35FE3">
          <w:rPr>
            <w:rFonts w:ascii="Arial" w:hAnsi="Arial" w:cs="Arial"/>
            <w:bCs/>
            <w:sz w:val="20"/>
            <w:szCs w:val="20"/>
          </w:rPr>
          <w:delText>rrigaldie</w:delText>
        </w:r>
      </w:del>
      <w:r w:rsidRPr="00CC67B5">
        <w:rPr>
          <w:rFonts w:ascii="Arial" w:hAnsi="Arial" w:cs="Arial"/>
          <w:bCs/>
          <w:sz w:val="20"/>
          <w:szCs w:val="20"/>
        </w:rPr>
        <w:t xml:space="preserve"> assurera en coordination </w:t>
      </w:r>
      <w:r w:rsidRPr="00F35FE3">
        <w:rPr>
          <w:rFonts w:ascii="Arial" w:hAnsi="Arial" w:cs="Arial"/>
          <w:bCs/>
          <w:sz w:val="20"/>
          <w:szCs w:val="20"/>
          <w:highlight w:val="yellow"/>
          <w:rPrChange w:id="38" w:author="Arnaud BRICOUT" w:date="2017-10-17T15:53:00Z">
            <w:rPr>
              <w:rFonts w:ascii="Arial" w:hAnsi="Arial" w:cs="Arial"/>
              <w:bCs/>
              <w:sz w:val="20"/>
              <w:szCs w:val="20"/>
            </w:rPr>
          </w:rPrChange>
        </w:rPr>
        <w:t>avec l’équipe de</w:t>
      </w:r>
      <w:ins w:id="39" w:author="Arnaud BRICOUT" w:date="2017-10-17T15:53:00Z">
        <w:r w:rsidR="00F35FE3" w:rsidRPr="00F35FE3">
          <w:rPr>
            <w:rFonts w:ascii="Arial" w:hAnsi="Arial" w:cs="Arial"/>
            <w:bCs/>
            <w:sz w:val="20"/>
            <w:szCs w:val="20"/>
            <w:highlight w:val="yellow"/>
            <w:rPrChange w:id="40" w:author="Arnaud BRICOUT" w:date="2017-10-17T15:53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……………………………………………..</w:t>
        </w:r>
      </w:ins>
      <w:del w:id="41" w:author="Arnaud BRICOUT" w:date="2017-10-17T15:53:00Z">
        <w:r w:rsidRPr="00F35FE3" w:rsidDel="00F35FE3">
          <w:rPr>
            <w:rFonts w:ascii="Arial" w:hAnsi="Arial" w:cs="Arial"/>
            <w:bCs/>
            <w:sz w:val="20"/>
            <w:szCs w:val="20"/>
            <w:highlight w:val="yellow"/>
            <w:rPrChange w:id="42" w:author="Arnaud BRICOUT" w:date="2017-10-17T15:53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 xml:space="preserve"> communication et le service informatique:</w:delText>
        </w:r>
      </w:del>
    </w:p>
    <w:p w:rsidR="00C12609" w:rsidRPr="00F35FE3" w:rsidRDefault="00C12609" w:rsidP="00C12609">
      <w:pPr>
        <w:pStyle w:val="Paragraphedeliste"/>
        <w:numPr>
          <w:ilvl w:val="0"/>
          <w:numId w:val="7"/>
        </w:numPr>
        <w:spacing w:after="0" w:line="240" w:lineRule="auto"/>
        <w:contextualSpacing w:val="0"/>
        <w:rPr>
          <w:ins w:id="43" w:author="Arnaud BRICOUT" w:date="2017-10-17T15:21:00Z"/>
          <w:highlight w:val="yellow"/>
          <w:rPrChange w:id="44" w:author="Arnaud BRICOUT" w:date="2017-10-17T15:53:00Z">
            <w:rPr>
              <w:ins w:id="45" w:author="Arnaud BRICOUT" w:date="2017-10-17T15:21:00Z"/>
            </w:rPr>
          </w:rPrChange>
        </w:rPr>
      </w:pPr>
      <w:ins w:id="46" w:author="Arnaud BRICOUT" w:date="2017-10-17T15:21:00Z">
        <w:r w:rsidRPr="00F35FE3">
          <w:rPr>
            <w:highlight w:val="yellow"/>
            <w:rPrChange w:id="47" w:author="Arnaud BRICOUT" w:date="2017-10-17T15:53:00Z">
              <w:rPr/>
            </w:rPrChange>
          </w:rPr>
          <w:t>Analyse du besoin concernant le système d’inventaire des équipements de l’Institut de la Vision ;</w:t>
        </w:r>
      </w:ins>
    </w:p>
    <w:p w:rsidR="00C12609" w:rsidRPr="00F35FE3" w:rsidRDefault="00C12609" w:rsidP="00C12609">
      <w:pPr>
        <w:pStyle w:val="Paragraphedeliste"/>
        <w:numPr>
          <w:ilvl w:val="0"/>
          <w:numId w:val="7"/>
        </w:numPr>
        <w:spacing w:after="0" w:line="240" w:lineRule="auto"/>
        <w:contextualSpacing w:val="0"/>
        <w:rPr>
          <w:ins w:id="48" w:author="Arnaud BRICOUT" w:date="2017-10-17T15:21:00Z"/>
          <w:highlight w:val="yellow"/>
          <w:rPrChange w:id="49" w:author="Arnaud BRICOUT" w:date="2017-10-17T15:53:00Z">
            <w:rPr>
              <w:ins w:id="50" w:author="Arnaud BRICOUT" w:date="2017-10-17T15:21:00Z"/>
            </w:rPr>
          </w:rPrChange>
        </w:rPr>
      </w:pPr>
      <w:ins w:id="51" w:author="Arnaud BRICOUT" w:date="2017-10-17T15:21:00Z">
        <w:r w:rsidRPr="00F35FE3">
          <w:rPr>
            <w:highlight w:val="yellow"/>
            <w:rPrChange w:id="52" w:author="Arnaud BRICOUT" w:date="2017-10-17T15:53:00Z">
              <w:rPr/>
            </w:rPrChange>
          </w:rPr>
          <w:t>Audit en vue de l’amélioration du système en vue de la refonte du logiciel existant ;</w:t>
        </w:r>
      </w:ins>
    </w:p>
    <w:p w:rsidR="00C12609" w:rsidRPr="00F35FE3" w:rsidRDefault="00C12609" w:rsidP="00FA4741">
      <w:pPr>
        <w:rPr>
          <w:ins w:id="53" w:author="Arnaud BRICOUT" w:date="2017-10-17T15:21:00Z"/>
          <w:rFonts w:ascii="Arial" w:eastAsia="Times New Roman" w:hAnsi="Arial" w:cs="Arial"/>
          <w:sz w:val="20"/>
          <w:szCs w:val="20"/>
          <w:lang w:eastAsia="fr-FR"/>
        </w:rPr>
      </w:pPr>
    </w:p>
    <w:p w:rsidR="00CC67B5" w:rsidRPr="00F35FE3" w:rsidDel="00C12609" w:rsidRDefault="00CC67B5" w:rsidP="00CC67B5">
      <w:pPr>
        <w:numPr>
          <w:ilvl w:val="0"/>
          <w:numId w:val="6"/>
        </w:numPr>
        <w:spacing w:before="100" w:beforeAutospacing="1" w:after="100" w:afterAutospacing="1" w:line="240" w:lineRule="auto"/>
        <w:rPr>
          <w:del w:id="54" w:author="Arnaud BRICOUT" w:date="2017-10-17T15:21:00Z"/>
          <w:rFonts w:ascii="Arial" w:eastAsia="Times New Roman" w:hAnsi="Arial" w:cs="Arial"/>
          <w:sz w:val="20"/>
          <w:szCs w:val="20"/>
          <w:highlight w:val="yellow"/>
          <w:lang w:eastAsia="fr-FR"/>
          <w:rPrChange w:id="55" w:author="Arnaud BRICOUT" w:date="2017-10-17T15:54:00Z">
            <w:rPr>
              <w:del w:id="56" w:author="Arnaud BRICOUT" w:date="2017-10-17T15:21:00Z"/>
              <w:rFonts w:ascii="Arial" w:eastAsia="Times New Roman" w:hAnsi="Arial" w:cs="Arial"/>
              <w:sz w:val="20"/>
              <w:szCs w:val="20"/>
              <w:lang w:eastAsia="fr-FR"/>
            </w:rPr>
          </w:rPrChange>
        </w:rPr>
      </w:pPr>
      <w:del w:id="57" w:author="Arnaud BRICOUT" w:date="2017-10-17T15:21:00Z">
        <w:r w:rsidRPr="00F35FE3" w:rsidDel="00C12609">
          <w:rPr>
            <w:rFonts w:ascii="Arial" w:eastAsia="Times New Roman" w:hAnsi="Arial" w:cs="Arial"/>
            <w:sz w:val="20"/>
            <w:szCs w:val="20"/>
            <w:highlight w:val="yellow"/>
            <w:lang w:eastAsia="fr-FR"/>
            <w:rPrChange w:id="58" w:author="Arnaud BRICOUT" w:date="2017-10-17T15:54:00Z"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rPrChange>
          </w:rPr>
          <w:delText>La mise en place et le développement d’un site Internet</w:delText>
        </w:r>
      </w:del>
    </w:p>
    <w:p w:rsidR="008D7D2F" w:rsidRPr="00F35FE3" w:rsidDel="00C12609" w:rsidRDefault="008D7D2F" w:rsidP="00CC67B5">
      <w:pPr>
        <w:numPr>
          <w:ilvl w:val="0"/>
          <w:numId w:val="6"/>
        </w:numPr>
        <w:spacing w:before="100" w:beforeAutospacing="1" w:after="100" w:afterAutospacing="1" w:line="240" w:lineRule="auto"/>
        <w:rPr>
          <w:del w:id="59" w:author="Arnaud BRICOUT" w:date="2017-10-17T15:21:00Z"/>
          <w:rFonts w:ascii="Arial" w:eastAsia="Times New Roman" w:hAnsi="Arial" w:cs="Arial"/>
          <w:sz w:val="20"/>
          <w:szCs w:val="20"/>
          <w:highlight w:val="yellow"/>
          <w:lang w:eastAsia="fr-FR"/>
          <w:rPrChange w:id="60" w:author="Arnaud BRICOUT" w:date="2017-10-17T15:54:00Z">
            <w:rPr>
              <w:del w:id="61" w:author="Arnaud BRICOUT" w:date="2017-10-17T15:21:00Z"/>
              <w:rFonts w:ascii="Arial" w:eastAsia="Times New Roman" w:hAnsi="Arial" w:cs="Arial"/>
              <w:sz w:val="20"/>
              <w:szCs w:val="20"/>
              <w:lang w:eastAsia="fr-FR"/>
            </w:rPr>
          </w:rPrChange>
        </w:rPr>
      </w:pPr>
      <w:del w:id="62" w:author="Arnaud BRICOUT" w:date="2017-10-17T15:21:00Z">
        <w:r w:rsidRPr="00F35FE3" w:rsidDel="00C12609">
          <w:rPr>
            <w:rFonts w:ascii="Arial" w:eastAsia="Times New Roman" w:hAnsi="Arial" w:cs="Arial"/>
            <w:sz w:val="20"/>
            <w:szCs w:val="20"/>
            <w:highlight w:val="yellow"/>
            <w:lang w:eastAsia="fr-FR"/>
            <w:rPrChange w:id="63" w:author="Arnaud BRICOUT" w:date="2017-10-17T15:54:00Z"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rPrChange>
          </w:rPr>
          <w:delText>Entretien de ce site internet une fois en ligne</w:delText>
        </w:r>
      </w:del>
    </w:p>
    <w:p w:rsidR="00FA4741" w:rsidRDefault="00FA4741" w:rsidP="00FA4741">
      <w:r w:rsidRPr="00F35FE3">
        <w:rPr>
          <w:highlight w:val="yellow"/>
          <w:rPrChange w:id="64" w:author="Arnaud BRICOUT" w:date="2017-10-17T15:54:00Z">
            <w:rPr/>
          </w:rPrChange>
        </w:rPr>
        <w:t>-La mission pourra être effectuée</w:t>
      </w:r>
      <w:r w:rsidR="008D7D2F" w:rsidRPr="00F35FE3">
        <w:rPr>
          <w:highlight w:val="yellow"/>
          <w:rPrChange w:id="65" w:author="Arnaud BRICOUT" w:date="2017-10-17T15:54:00Z">
            <w:rPr/>
          </w:rPrChange>
        </w:rPr>
        <w:t xml:space="preserve"> </w:t>
      </w:r>
      <w:r w:rsidRPr="00F35FE3">
        <w:rPr>
          <w:highlight w:val="yellow"/>
          <w:rPrChange w:id="66" w:author="Arnaud BRICOUT" w:date="2017-10-17T15:54:00Z">
            <w:rPr/>
          </w:rPrChange>
        </w:rPr>
        <w:t>en télétravail au domicile de</w:t>
      </w:r>
      <w:r w:rsidR="008D7D2F" w:rsidRPr="00F35FE3">
        <w:rPr>
          <w:highlight w:val="yellow"/>
          <w:rPrChange w:id="67" w:author="Arnaud BRICOUT" w:date="2017-10-17T15:54:00Z">
            <w:rPr/>
          </w:rPrChange>
        </w:rPr>
        <w:t xml:space="preserve"> « Madame </w:t>
      </w:r>
      <w:proofErr w:type="spellStart"/>
      <w:r w:rsidR="008D7D2F" w:rsidRPr="00F35FE3">
        <w:rPr>
          <w:highlight w:val="yellow"/>
          <w:rPrChange w:id="68" w:author="Arnaud BRICOUT" w:date="2017-10-17T15:54:00Z">
            <w:rPr/>
          </w:rPrChange>
        </w:rPr>
        <w:t>La</w:t>
      </w:r>
      <w:ins w:id="69" w:author="Arnaud BRICOUT" w:date="2017-10-17T15:54:00Z">
        <w:r w:rsidR="00F35FE3" w:rsidRPr="00F35FE3">
          <w:rPr>
            <w:highlight w:val="yellow"/>
            <w:rPrChange w:id="70" w:author="Arnaud BRICOUT" w:date="2017-10-17T15:54:00Z">
              <w:rPr/>
            </w:rPrChange>
          </w:rPr>
          <w:t>bergeri</w:t>
        </w:r>
      </w:ins>
      <w:del w:id="71" w:author="Arnaud BRICOUT" w:date="2017-10-17T15:54:00Z">
        <w:r w:rsidR="008D7D2F" w:rsidRPr="00F35FE3" w:rsidDel="00F35FE3">
          <w:rPr>
            <w:highlight w:val="yellow"/>
            <w:rPrChange w:id="72" w:author="Arnaud BRICOUT" w:date="2017-10-17T15:54:00Z">
              <w:rPr/>
            </w:rPrChange>
          </w:rPr>
          <w:delText>rrigaldi</w:delText>
        </w:r>
      </w:del>
      <w:r w:rsidR="008D7D2F" w:rsidRPr="00F35FE3">
        <w:rPr>
          <w:highlight w:val="yellow"/>
          <w:rPrChange w:id="73" w:author="Arnaud BRICOUT" w:date="2017-10-17T15:54:00Z">
            <w:rPr/>
          </w:rPrChange>
        </w:rPr>
        <w:t>e</w:t>
      </w:r>
      <w:proofErr w:type="spellEnd"/>
      <w:r w:rsidRPr="00F35FE3">
        <w:rPr>
          <w:highlight w:val="yellow"/>
          <w:rPrChange w:id="74" w:author="Arnaud BRICOUT" w:date="2017-10-17T15:54:00Z">
            <w:rPr/>
          </w:rPrChange>
        </w:rPr>
        <w:t> »</w:t>
      </w:r>
    </w:p>
    <w:p w:rsidR="00376DC5" w:rsidRDefault="00FA4741" w:rsidP="00F43617">
      <w:pPr>
        <w:rPr>
          <w:rFonts w:ascii="Arial" w:hAnsi="Arial" w:cs="Arial"/>
          <w:sz w:val="20"/>
          <w:szCs w:val="20"/>
        </w:rPr>
      </w:pPr>
      <w:r w:rsidRPr="00F35FE3">
        <w:rPr>
          <w:highlight w:val="yellow"/>
          <w:rPrChange w:id="75" w:author="Arnaud BRICOUT" w:date="2017-10-17T15:54:00Z">
            <w:rPr/>
          </w:rPrChange>
        </w:rPr>
        <w:t xml:space="preserve">- il est convenu qu’une réunion de travail hebdomadaire sera organisée dans les locaux de la « Fondation » pour échanger avec Mr </w:t>
      </w:r>
      <w:ins w:id="76" w:author="Arnaud BRICOUT" w:date="2017-10-17T15:54:00Z">
        <w:r w:rsidR="00F35FE3" w:rsidRPr="00F35FE3">
          <w:rPr>
            <w:highlight w:val="yellow"/>
            <w:rPrChange w:id="77" w:author="Arnaud BRICOUT" w:date="2017-10-17T15:54:00Z">
              <w:rPr/>
            </w:rPrChange>
          </w:rPr>
          <w:t>LECHUGA</w:t>
        </w:r>
      </w:ins>
      <w:del w:id="78" w:author="Arnaud BRICOUT" w:date="2017-10-17T15:54:00Z">
        <w:r w:rsidRPr="00F35FE3" w:rsidDel="00F35FE3">
          <w:rPr>
            <w:highlight w:val="yellow"/>
            <w:rPrChange w:id="79" w:author="Arnaud BRICOUT" w:date="2017-10-17T15:54:00Z">
              <w:rPr/>
            </w:rPrChange>
          </w:rPr>
          <w:delText>Taklifi</w:delText>
        </w:r>
      </w:del>
      <w:r w:rsidRPr="00F35FE3">
        <w:rPr>
          <w:highlight w:val="yellow"/>
          <w:rPrChange w:id="80" w:author="Arnaud BRICOUT" w:date="2017-10-17T15:54:00Z">
            <w:rPr/>
          </w:rPrChange>
        </w:rPr>
        <w:t xml:space="preserve"> à l’intérieur des horaires</w:t>
      </w:r>
      <w:r w:rsidR="00F43617" w:rsidRPr="00F35FE3">
        <w:rPr>
          <w:highlight w:val="yellow"/>
          <w:rPrChange w:id="81" w:author="Arnaud BRICOUT" w:date="2017-10-17T15:54:00Z">
            <w:rPr/>
          </w:rPrChange>
        </w:rPr>
        <w:t xml:space="preserve"> d’</w:t>
      </w:r>
      <w:r w:rsidR="008D7D2F" w:rsidRPr="00F35FE3">
        <w:rPr>
          <w:highlight w:val="yellow"/>
          <w:rPrChange w:id="82" w:author="Arnaud BRICOUT" w:date="2017-10-17T15:54:00Z">
            <w:rPr/>
          </w:rPrChange>
        </w:rPr>
        <w:t>ouverture</w:t>
      </w:r>
      <w:r w:rsidR="00F43617" w:rsidRPr="00F35FE3">
        <w:rPr>
          <w:highlight w:val="yellow"/>
          <w:rPrChange w:id="83" w:author="Arnaud BRICOUT" w:date="2017-10-17T15:54:00Z">
            <w:rPr/>
          </w:rPrChange>
        </w:rPr>
        <w:t xml:space="preserve"> des locaux :</w:t>
      </w:r>
      <w:r w:rsidR="002C0F54" w:rsidRPr="00F35FE3">
        <w:rPr>
          <w:highlight w:val="yellow"/>
          <w:rPrChange w:id="84" w:author="Arnaud BRICOUT" w:date="2017-10-17T15:54:00Z">
            <w:rPr/>
          </w:rPrChange>
        </w:rPr>
        <w:t xml:space="preserve"> </w:t>
      </w:r>
      <w:r w:rsidR="00376DC5" w:rsidRPr="00F35FE3">
        <w:rPr>
          <w:rFonts w:ascii="Arial" w:hAnsi="Arial" w:cs="Arial"/>
          <w:sz w:val="20"/>
          <w:szCs w:val="20"/>
          <w:highlight w:val="yellow"/>
          <w:rPrChange w:id="85" w:author="Arnaud BRICOUT" w:date="2017-10-17T15:54:00Z">
            <w:rPr>
              <w:rFonts w:ascii="Arial" w:hAnsi="Arial" w:cs="Arial"/>
              <w:sz w:val="20"/>
              <w:szCs w:val="20"/>
            </w:rPr>
          </w:rPrChange>
        </w:rPr>
        <w:t>du lundi au v</w:t>
      </w:r>
      <w:r w:rsidR="008D7D2F" w:rsidRPr="00F35FE3">
        <w:rPr>
          <w:rFonts w:ascii="Arial" w:hAnsi="Arial" w:cs="Arial"/>
          <w:sz w:val="20"/>
          <w:szCs w:val="20"/>
          <w:highlight w:val="yellow"/>
          <w:rPrChange w:id="86" w:author="Arnaud BRICOUT" w:date="2017-10-17T15:54:00Z">
            <w:rPr>
              <w:rFonts w:ascii="Arial" w:hAnsi="Arial" w:cs="Arial"/>
              <w:sz w:val="20"/>
              <w:szCs w:val="20"/>
            </w:rPr>
          </w:rPrChange>
        </w:rPr>
        <w:t>endredi inclus, de 9h à 12h30 – 13h30 à 17h30</w:t>
      </w:r>
    </w:p>
    <w:p w:rsidR="00376DC5" w:rsidRDefault="00376DC5" w:rsidP="00227B6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35FE3">
        <w:rPr>
          <w:rFonts w:ascii="Arial" w:hAnsi="Arial" w:cs="Arial"/>
          <w:sz w:val="20"/>
          <w:szCs w:val="20"/>
          <w:highlight w:val="yellow"/>
          <w:rPrChange w:id="87" w:author="Arnaud BRICOUT" w:date="2017-10-17T15:55:00Z">
            <w:rPr>
              <w:rFonts w:ascii="Arial" w:hAnsi="Arial" w:cs="Arial"/>
              <w:sz w:val="20"/>
              <w:szCs w:val="20"/>
            </w:rPr>
          </w:rPrChange>
        </w:rPr>
        <w:lastRenderedPageBreak/>
        <w:t>- à lui confier un ordinateur portable</w:t>
      </w:r>
      <w:r>
        <w:rPr>
          <w:rFonts w:ascii="Arial" w:hAnsi="Arial" w:cs="Arial"/>
          <w:sz w:val="20"/>
          <w:szCs w:val="20"/>
        </w:rPr>
        <w:t xml:space="preserve"> pour effectuer ses missions et activités q</w:t>
      </w:r>
      <w:r w:rsidR="008D7D2F">
        <w:rPr>
          <w:rFonts w:ascii="Arial" w:hAnsi="Arial" w:cs="Arial"/>
          <w:sz w:val="20"/>
          <w:szCs w:val="20"/>
        </w:rPr>
        <w:t>u</w:t>
      </w:r>
      <w:r w:rsidR="00F43617">
        <w:rPr>
          <w:rFonts w:ascii="Arial" w:hAnsi="Arial" w:cs="Arial"/>
          <w:sz w:val="20"/>
          <w:szCs w:val="20"/>
        </w:rPr>
        <w:t xml:space="preserve">’elle pourra emmener hors </w:t>
      </w:r>
      <w:proofErr w:type="gramStart"/>
      <w:r w:rsidR="00F43617">
        <w:rPr>
          <w:rFonts w:ascii="Arial" w:hAnsi="Arial" w:cs="Arial"/>
          <w:sz w:val="20"/>
          <w:szCs w:val="20"/>
        </w:rPr>
        <w:t xml:space="preserve">des </w:t>
      </w:r>
      <w:r>
        <w:rPr>
          <w:rFonts w:ascii="Arial" w:hAnsi="Arial" w:cs="Arial"/>
          <w:sz w:val="20"/>
          <w:szCs w:val="20"/>
        </w:rPr>
        <w:t xml:space="preserve"> locaux</w:t>
      </w:r>
      <w:proofErr w:type="gramEnd"/>
      <w:r>
        <w:rPr>
          <w:rFonts w:ascii="Arial" w:hAnsi="Arial" w:cs="Arial"/>
          <w:sz w:val="20"/>
          <w:szCs w:val="20"/>
        </w:rPr>
        <w:t xml:space="preserve"> de la Fondation</w:t>
      </w:r>
    </w:p>
    <w:p w:rsidR="00376DC5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35FE3">
        <w:rPr>
          <w:rFonts w:ascii="Arial" w:hAnsi="Arial" w:cs="Arial"/>
          <w:sz w:val="20"/>
          <w:szCs w:val="20"/>
          <w:highlight w:val="yellow"/>
          <w:rPrChange w:id="88" w:author="Arnaud BRICOUT" w:date="2017-10-17T15:55:00Z">
            <w:rPr>
              <w:rFonts w:ascii="Arial" w:hAnsi="Arial" w:cs="Arial"/>
              <w:sz w:val="20"/>
              <w:szCs w:val="20"/>
            </w:rPr>
          </w:rPrChange>
        </w:rPr>
        <w:t>- à lui remettre un badge</w:t>
      </w:r>
      <w:r>
        <w:rPr>
          <w:rFonts w:ascii="Arial" w:hAnsi="Arial" w:cs="Arial"/>
          <w:sz w:val="20"/>
          <w:szCs w:val="20"/>
        </w:rPr>
        <w:t xml:space="preserve"> pour accéder aux locaux de la fondation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écouter ses suggestions,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assurer un programme, préalable et continu, d’information et d’intégration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faire un point régulier sur ses activités et sur ce que lui apporte son engagement bénévole, notamment en matière d’utilité, de reconnaissance et de développement de compétences,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rembourser ses dépenses, préalablement autorisées</w:t>
      </w:r>
      <w:r>
        <w:rPr>
          <w:rFonts w:ascii="Arial" w:hAnsi="Arial" w:cs="Arial"/>
          <w:sz w:val="20"/>
          <w:szCs w:val="20"/>
        </w:rPr>
        <w:t xml:space="preserve"> par la Secrétaire Générale</w:t>
      </w:r>
      <w:r w:rsidRPr="00371B10">
        <w:rPr>
          <w:rFonts w:ascii="Arial" w:hAnsi="Arial" w:cs="Arial"/>
          <w:sz w:val="20"/>
          <w:szCs w:val="20"/>
        </w:rPr>
        <w:t xml:space="preserve">, engagées pour le </w:t>
      </w:r>
      <w:r>
        <w:rPr>
          <w:rFonts w:ascii="Arial" w:hAnsi="Arial" w:cs="Arial"/>
          <w:sz w:val="20"/>
          <w:szCs w:val="20"/>
        </w:rPr>
        <w:t>compte de la Fondation</w:t>
      </w:r>
      <w:r w:rsidRPr="00371B10">
        <w:rPr>
          <w:rFonts w:ascii="Arial" w:hAnsi="Arial" w:cs="Arial"/>
          <w:sz w:val="20"/>
          <w:szCs w:val="20"/>
        </w:rPr>
        <w:t>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couvrir, par une assurance adéquate, les risques d’accidents causés ou subits dans le cadre de ses activités,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si souhaité, à l’aider à faire reconnaître ses compétences acquises dans le cadre des procédures de VAE.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 xml:space="preserve">Madame </w:t>
      </w:r>
      <w:proofErr w:type="spellStart"/>
      <w:r w:rsidR="00F43617">
        <w:rPr>
          <w:rFonts w:ascii="Arial" w:hAnsi="Arial" w:cs="Arial"/>
          <w:sz w:val="20"/>
          <w:szCs w:val="20"/>
        </w:rPr>
        <w:t>La</w:t>
      </w:r>
      <w:ins w:id="89" w:author="Arnaud BRICOUT" w:date="2017-10-17T15:55:00Z">
        <w:r w:rsidR="00F35FE3">
          <w:rPr>
            <w:rFonts w:ascii="Arial" w:hAnsi="Arial" w:cs="Arial"/>
            <w:sz w:val="20"/>
            <w:szCs w:val="20"/>
          </w:rPr>
          <w:t>bergerie</w:t>
        </w:r>
      </w:ins>
      <w:proofErr w:type="spellEnd"/>
      <w:del w:id="90" w:author="Arnaud BRICOUT" w:date="2017-10-17T15:55:00Z">
        <w:r w:rsidR="00F43617" w:rsidDel="00F35FE3">
          <w:rPr>
            <w:rFonts w:ascii="Arial" w:hAnsi="Arial" w:cs="Arial"/>
            <w:sz w:val="20"/>
            <w:szCs w:val="20"/>
          </w:rPr>
          <w:delText>rrigaldie</w:delText>
        </w:r>
      </w:del>
      <w:r w:rsidR="00F43617">
        <w:rPr>
          <w:rFonts w:ascii="Arial" w:hAnsi="Arial" w:cs="Arial"/>
          <w:sz w:val="20"/>
          <w:szCs w:val="20"/>
        </w:rPr>
        <w:t xml:space="preserve"> </w:t>
      </w:r>
      <w:r w:rsidRPr="00371B10">
        <w:rPr>
          <w:rFonts w:ascii="Arial" w:hAnsi="Arial" w:cs="Arial"/>
          <w:sz w:val="20"/>
          <w:szCs w:val="20"/>
        </w:rPr>
        <w:t xml:space="preserve"> s’engage à l’égard de la Fondation : 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 xml:space="preserve">- à coopérer avec les différents partenaires de la </w:t>
      </w:r>
      <w:proofErr w:type="gramStart"/>
      <w:r w:rsidRPr="00371B10">
        <w:rPr>
          <w:rFonts w:ascii="Arial" w:hAnsi="Arial" w:cs="Arial"/>
          <w:sz w:val="20"/>
          <w:szCs w:val="20"/>
        </w:rPr>
        <w:t>Fondation:</w:t>
      </w:r>
      <w:proofErr w:type="gramEnd"/>
      <w:r w:rsidRPr="00371B10">
        <w:rPr>
          <w:rFonts w:ascii="Arial" w:hAnsi="Arial" w:cs="Arial"/>
          <w:sz w:val="20"/>
          <w:szCs w:val="20"/>
        </w:rPr>
        <w:t xml:space="preserve"> bénéficiaires, dirigeants, salariés permanents, autres bénévoles,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respecter son éthique, son fonctionnement et son règlement intérieur,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s’impliquer dans les missions et activités confiées,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respecter les horaires et disponibilités convenues, en cas d’impossibilité à prévenir le responsable désigné,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faire des suggestions d’amélioration du fonctionnement et de l’organisation,</w:t>
      </w:r>
    </w:p>
    <w:p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participer aux réunions d’information et aux actions de formations proposées.</w:t>
      </w:r>
    </w:p>
    <w:p w:rsidR="00376DC5" w:rsidRDefault="00376DC5" w:rsidP="001445C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respecter les obligations de réserve, tant à l’intérieur qu’à l’extérieur,</w:t>
      </w:r>
    </w:p>
    <w:p w:rsidR="00376DC5" w:rsidRPr="001445C1" w:rsidRDefault="00376DC5" w:rsidP="001445C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t xml:space="preserve">- </w:t>
      </w:r>
      <w:r w:rsidRPr="001445C1">
        <w:rPr>
          <w:rFonts w:ascii="Arial" w:hAnsi="Arial" w:cs="Arial"/>
          <w:sz w:val="20"/>
          <w:szCs w:val="20"/>
        </w:rPr>
        <w:t>à ne divulguer à aucun tiers quelconque</w:t>
      </w:r>
      <w:r>
        <w:rPr>
          <w:rFonts w:ascii="Arial" w:hAnsi="Arial" w:cs="Arial"/>
          <w:sz w:val="20"/>
          <w:szCs w:val="20"/>
        </w:rPr>
        <w:t>,</w:t>
      </w:r>
      <w:r w:rsidRPr="001445C1">
        <w:rPr>
          <w:rFonts w:ascii="Arial" w:hAnsi="Arial" w:cs="Arial"/>
          <w:sz w:val="20"/>
          <w:szCs w:val="20"/>
        </w:rPr>
        <w:t xml:space="preserve"> les info</w:t>
      </w:r>
      <w:r>
        <w:rPr>
          <w:rFonts w:ascii="Arial" w:hAnsi="Arial" w:cs="Arial"/>
          <w:sz w:val="20"/>
          <w:szCs w:val="20"/>
        </w:rPr>
        <w:t>rmations qu'elle</w:t>
      </w:r>
      <w:r w:rsidRPr="001445C1">
        <w:rPr>
          <w:rFonts w:ascii="Arial" w:hAnsi="Arial" w:cs="Arial"/>
          <w:sz w:val="20"/>
          <w:szCs w:val="20"/>
        </w:rPr>
        <w:t xml:space="preserve"> aura reçues de la Fondation préalablement ou au cours des travaux, ou qu'</w:t>
      </w:r>
      <w:r>
        <w:rPr>
          <w:rFonts w:ascii="Arial" w:hAnsi="Arial" w:cs="Arial"/>
          <w:sz w:val="20"/>
          <w:szCs w:val="20"/>
        </w:rPr>
        <w:t>elle</w:t>
      </w:r>
      <w:r w:rsidRPr="001445C1">
        <w:rPr>
          <w:rFonts w:ascii="Arial" w:hAnsi="Arial" w:cs="Arial"/>
          <w:sz w:val="20"/>
          <w:szCs w:val="20"/>
        </w:rPr>
        <w:t xml:space="preserve"> aura apprises par </w:t>
      </w:r>
      <w:r>
        <w:rPr>
          <w:rFonts w:ascii="Arial" w:hAnsi="Arial" w:cs="Arial"/>
          <w:sz w:val="20"/>
          <w:szCs w:val="20"/>
        </w:rPr>
        <w:t>elle</w:t>
      </w:r>
      <w:r w:rsidRPr="001445C1">
        <w:rPr>
          <w:rFonts w:ascii="Arial" w:hAnsi="Arial" w:cs="Arial"/>
          <w:sz w:val="20"/>
          <w:szCs w:val="20"/>
        </w:rPr>
        <w:t>-même au cours de leur exécution. Notamment, sur le contenu de nos Bases de données.</w:t>
      </w:r>
    </w:p>
    <w:p w:rsidR="00376DC5" w:rsidRPr="001445C1" w:rsidRDefault="00376DC5" w:rsidP="001445C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t xml:space="preserve">- </w:t>
      </w:r>
      <w:r w:rsidRPr="001445C1">
        <w:rPr>
          <w:rFonts w:ascii="Arial" w:hAnsi="Arial" w:cs="Arial"/>
          <w:sz w:val="20"/>
          <w:szCs w:val="20"/>
        </w:rPr>
        <w:t xml:space="preserve">à ne pas prendre copie de l'une quelconque des informations nominatives, juridiques ou financières contenues </w:t>
      </w:r>
      <w:r>
        <w:rPr>
          <w:rFonts w:ascii="Arial" w:hAnsi="Arial" w:cs="Arial"/>
          <w:sz w:val="20"/>
          <w:szCs w:val="20"/>
        </w:rPr>
        <w:t>dans les éléments qui pourraient être mises à disposition.</w:t>
      </w:r>
    </w:p>
    <w:p w:rsidR="00376DC5" w:rsidRPr="0088660A" w:rsidRDefault="00376DC5" w:rsidP="0088660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8660A">
        <w:rPr>
          <w:rFonts w:ascii="Arial" w:hAnsi="Arial" w:cs="Arial"/>
          <w:b/>
          <w:bCs/>
          <w:sz w:val="20"/>
          <w:szCs w:val="20"/>
        </w:rPr>
        <w:t>Durée de la convention</w:t>
      </w:r>
    </w:p>
    <w:p w:rsidR="00376DC5" w:rsidRPr="00371B10" w:rsidRDefault="00376DC5" w:rsidP="0088660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prise d’effet de la convention sera effective </w:t>
      </w:r>
      <w:r w:rsidRPr="00F35FE3">
        <w:rPr>
          <w:rFonts w:ascii="Arial" w:hAnsi="Arial" w:cs="Arial"/>
          <w:sz w:val="20"/>
          <w:szCs w:val="20"/>
          <w:highlight w:val="yellow"/>
          <w:u w:val="single"/>
          <w:rPrChange w:id="91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 xml:space="preserve">à compter du </w:t>
      </w:r>
      <w:r w:rsidR="0037504A" w:rsidRPr="00F35FE3">
        <w:rPr>
          <w:rFonts w:ascii="Arial" w:hAnsi="Arial" w:cs="Arial"/>
          <w:sz w:val="20"/>
          <w:szCs w:val="20"/>
          <w:highlight w:val="yellow"/>
          <w:u w:val="single"/>
          <w:rPrChange w:id="92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>1</w:t>
      </w:r>
      <w:ins w:id="93" w:author="Arnaud BRICOUT" w:date="2017-10-17T15:55:00Z">
        <w:r w:rsidR="00F35FE3" w:rsidRPr="00F35FE3">
          <w:rPr>
            <w:rFonts w:ascii="Arial" w:hAnsi="Arial" w:cs="Arial"/>
            <w:sz w:val="20"/>
            <w:szCs w:val="20"/>
            <w:highlight w:val="yellow"/>
            <w:u w:val="single"/>
            <w:vertAlign w:val="superscript"/>
            <w:rPrChange w:id="94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t>er</w:t>
        </w:r>
        <w:r w:rsidR="00834F8F">
          <w:rPr>
            <w:rFonts w:ascii="Arial" w:hAnsi="Arial" w:cs="Arial"/>
            <w:sz w:val="20"/>
            <w:szCs w:val="20"/>
            <w:highlight w:val="yellow"/>
            <w:u w:val="single"/>
            <w:rPrChange w:id="95" w:author="Arnaud BRICOUT" w:date="2017-10-17T15:56:00Z">
              <w:rPr>
                <w:rFonts w:ascii="Arial" w:hAnsi="Arial" w:cs="Arial"/>
                <w:sz w:val="20"/>
                <w:szCs w:val="20"/>
                <w:highlight w:val="yellow"/>
                <w:u w:val="single"/>
              </w:rPr>
            </w:rPrChange>
          </w:rPr>
          <w:t xml:space="preserve"> décembre</w:t>
        </w:r>
        <w:bookmarkStart w:id="96" w:name="_GoBack"/>
        <w:bookmarkEnd w:id="96"/>
        <w:r w:rsidR="00F35FE3" w:rsidRPr="00F35FE3">
          <w:rPr>
            <w:rFonts w:ascii="Arial" w:hAnsi="Arial" w:cs="Arial"/>
            <w:sz w:val="20"/>
            <w:szCs w:val="20"/>
            <w:highlight w:val="yellow"/>
            <w:u w:val="single"/>
            <w:rPrChange w:id="97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t xml:space="preserve"> 2017</w:t>
        </w:r>
      </w:ins>
      <w:del w:id="98" w:author="Arnaud BRICOUT" w:date="2017-10-17T15:55:00Z">
        <w:r w:rsidR="0037504A" w:rsidRPr="00F35FE3" w:rsidDel="00F35FE3">
          <w:rPr>
            <w:rFonts w:ascii="Arial" w:hAnsi="Arial" w:cs="Arial"/>
            <w:sz w:val="20"/>
            <w:szCs w:val="20"/>
            <w:highlight w:val="yellow"/>
            <w:u w:val="single"/>
            <w:rPrChange w:id="99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delText>4 novembre 2016</w:delText>
        </w:r>
      </w:del>
      <w:r w:rsidR="0037504A" w:rsidRPr="00F35FE3">
        <w:rPr>
          <w:rFonts w:ascii="Arial" w:hAnsi="Arial" w:cs="Arial"/>
          <w:sz w:val="20"/>
          <w:szCs w:val="20"/>
          <w:highlight w:val="yellow"/>
          <w:u w:val="single"/>
          <w:rPrChange w:id="100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 xml:space="preserve"> </w:t>
      </w:r>
      <w:r w:rsidRPr="00F35FE3">
        <w:rPr>
          <w:rFonts w:ascii="Arial" w:hAnsi="Arial" w:cs="Arial"/>
          <w:sz w:val="20"/>
          <w:szCs w:val="20"/>
          <w:highlight w:val="yellow"/>
          <w:u w:val="single"/>
          <w:rPrChange w:id="101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>et prendra fin au plus tôt l</w:t>
      </w:r>
      <w:r w:rsidR="00F43617" w:rsidRPr="00F35FE3">
        <w:rPr>
          <w:rFonts w:ascii="Arial" w:hAnsi="Arial" w:cs="Arial"/>
          <w:sz w:val="20"/>
          <w:szCs w:val="20"/>
          <w:highlight w:val="yellow"/>
          <w:u w:val="single"/>
          <w:rPrChange w:id="102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>e</w:t>
      </w:r>
      <w:r w:rsidR="0037504A" w:rsidRPr="00F35FE3">
        <w:rPr>
          <w:rFonts w:ascii="Arial" w:hAnsi="Arial" w:cs="Arial"/>
          <w:sz w:val="20"/>
          <w:szCs w:val="20"/>
          <w:highlight w:val="yellow"/>
          <w:u w:val="single"/>
          <w:rPrChange w:id="103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 xml:space="preserve"> </w:t>
      </w:r>
      <w:ins w:id="104" w:author="Arnaud BRICOUT" w:date="2017-10-17T15:56:00Z">
        <w:r w:rsidR="00F35FE3" w:rsidRPr="00F35FE3">
          <w:rPr>
            <w:rFonts w:ascii="Arial" w:hAnsi="Arial" w:cs="Arial"/>
            <w:sz w:val="20"/>
            <w:szCs w:val="20"/>
            <w:highlight w:val="yellow"/>
            <w:u w:val="single"/>
            <w:rPrChange w:id="105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t>30 juin 2018</w:t>
        </w:r>
      </w:ins>
      <w:del w:id="106" w:author="Arnaud BRICOUT" w:date="2017-10-17T15:56:00Z">
        <w:r w:rsidR="0037504A" w:rsidRPr="00F35FE3" w:rsidDel="00F35FE3">
          <w:rPr>
            <w:rFonts w:ascii="Arial" w:hAnsi="Arial" w:cs="Arial"/>
            <w:sz w:val="20"/>
            <w:szCs w:val="20"/>
            <w:highlight w:val="yellow"/>
            <w:u w:val="single"/>
            <w:rPrChange w:id="107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delText>14 mars 2017</w:delText>
        </w:r>
      </w:del>
      <w:r w:rsidR="0037504A" w:rsidRPr="00F35FE3">
        <w:rPr>
          <w:rFonts w:ascii="Arial" w:hAnsi="Arial" w:cs="Arial"/>
          <w:sz w:val="20"/>
          <w:szCs w:val="20"/>
          <w:highlight w:val="yellow"/>
          <w:u w:val="single"/>
          <w:rPrChange w:id="108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>.</w:t>
      </w:r>
      <w:r w:rsidR="003750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La Fondation et Madame </w:t>
      </w:r>
      <w:proofErr w:type="spellStart"/>
      <w:r w:rsidR="001C685A">
        <w:rPr>
          <w:rFonts w:ascii="Arial" w:hAnsi="Arial" w:cs="Arial"/>
          <w:sz w:val="20"/>
          <w:szCs w:val="20"/>
        </w:rPr>
        <w:t>La</w:t>
      </w:r>
      <w:ins w:id="109" w:author="Arnaud BRICOUT" w:date="2017-10-17T15:56:00Z">
        <w:r w:rsidR="00F35FE3">
          <w:rPr>
            <w:rFonts w:ascii="Arial" w:hAnsi="Arial" w:cs="Arial"/>
            <w:sz w:val="20"/>
            <w:szCs w:val="20"/>
          </w:rPr>
          <w:t>bergerie</w:t>
        </w:r>
      </w:ins>
      <w:proofErr w:type="spellEnd"/>
      <w:del w:id="110" w:author="Arnaud BRICOUT" w:date="2017-10-17T15:56:00Z">
        <w:r w:rsidR="001C685A" w:rsidDel="00F35FE3">
          <w:rPr>
            <w:rFonts w:ascii="Arial" w:hAnsi="Arial" w:cs="Arial"/>
            <w:sz w:val="20"/>
            <w:szCs w:val="20"/>
          </w:rPr>
          <w:delText>rrigaldie</w:delText>
        </w:r>
      </w:del>
      <w:r>
        <w:rPr>
          <w:rFonts w:ascii="Arial" w:hAnsi="Arial" w:cs="Arial"/>
          <w:sz w:val="20"/>
          <w:szCs w:val="20"/>
        </w:rPr>
        <w:t xml:space="preserve">   pourront à tout moment arrêter leur collaboration, mais, dans toute la mesure du possible en respectant un délai de prévenance raisonnable.                         </w:t>
      </w:r>
    </w:p>
    <w:p w:rsidR="009239B7" w:rsidRDefault="009239B7" w:rsidP="002F0E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239B7" w:rsidRDefault="009239B7" w:rsidP="002F0E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239B7" w:rsidRDefault="009239B7" w:rsidP="002F0E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76DC5" w:rsidRPr="00371B10" w:rsidRDefault="00376DC5" w:rsidP="002F0E3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F35FE3">
        <w:rPr>
          <w:rFonts w:ascii="Arial" w:hAnsi="Arial" w:cs="Arial"/>
          <w:b/>
          <w:bCs/>
          <w:sz w:val="20"/>
          <w:szCs w:val="20"/>
          <w:highlight w:val="yellow"/>
          <w:rPrChange w:id="111" w:author="Arnaud BRICOUT" w:date="2017-10-17T15:57:00Z">
            <w:rPr>
              <w:rFonts w:ascii="Arial" w:hAnsi="Arial" w:cs="Arial"/>
              <w:b/>
              <w:bCs/>
              <w:sz w:val="20"/>
              <w:szCs w:val="20"/>
            </w:rPr>
          </w:rPrChange>
        </w:rPr>
        <w:t xml:space="preserve">Fait à Paris, le </w:t>
      </w:r>
      <w:ins w:id="112" w:author="Arnaud BRICOUT" w:date="2017-10-17T15:57:00Z">
        <w:r w:rsidR="00F35FE3" w:rsidRPr="00F35FE3">
          <w:rPr>
            <w:rFonts w:ascii="Arial" w:hAnsi="Arial" w:cs="Arial"/>
            <w:b/>
            <w:bCs/>
            <w:sz w:val="20"/>
            <w:szCs w:val="20"/>
            <w:highlight w:val="yellow"/>
            <w:rPrChange w:id="113" w:author="Arnaud BRICOUT" w:date="2017-10-17T15:57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t>……………</w:t>
        </w:r>
      </w:ins>
      <w:ins w:id="114" w:author="Arnaud BRICOUT" w:date="2017-10-17T15:56:00Z">
        <w:r w:rsidR="00F35FE3" w:rsidRPr="00F35FE3">
          <w:rPr>
            <w:rFonts w:ascii="Arial" w:hAnsi="Arial" w:cs="Arial"/>
            <w:b/>
            <w:bCs/>
            <w:sz w:val="20"/>
            <w:szCs w:val="20"/>
            <w:highlight w:val="yellow"/>
            <w:rPrChange w:id="115" w:author="Arnaud BRICOUT" w:date="2017-10-17T15:57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t xml:space="preserve"> 2017</w:t>
        </w:r>
      </w:ins>
      <w:del w:id="116" w:author="Arnaud BRICOUT" w:date="2017-10-17T15:56:00Z">
        <w:r w:rsidR="0037504A" w:rsidRPr="00F35FE3" w:rsidDel="00F35FE3">
          <w:rPr>
            <w:rFonts w:ascii="Arial" w:hAnsi="Arial" w:cs="Arial"/>
            <w:b/>
            <w:bCs/>
            <w:sz w:val="20"/>
            <w:szCs w:val="20"/>
            <w:highlight w:val="yellow"/>
            <w:rPrChange w:id="117" w:author="Arnaud BRICOUT" w:date="2017-10-17T15:57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delText>25</w:delText>
        </w:r>
        <w:r w:rsidR="00F43617" w:rsidRPr="00F35FE3" w:rsidDel="00F35FE3">
          <w:rPr>
            <w:rFonts w:ascii="Arial" w:hAnsi="Arial" w:cs="Arial"/>
            <w:b/>
            <w:bCs/>
            <w:sz w:val="20"/>
            <w:szCs w:val="20"/>
            <w:highlight w:val="yellow"/>
            <w:rPrChange w:id="118" w:author="Arnaud BRICOUT" w:date="2017-10-17T15:57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delText xml:space="preserve"> octobre 2016</w:delText>
        </w:r>
        <w:r w:rsidR="00F43617" w:rsidDel="00F35FE3">
          <w:rPr>
            <w:rFonts w:ascii="Arial" w:hAnsi="Arial" w:cs="Arial"/>
            <w:b/>
            <w:bCs/>
            <w:sz w:val="20"/>
            <w:szCs w:val="20"/>
          </w:rPr>
          <w:delText xml:space="preserve"> </w:delText>
        </w:r>
      </w:del>
    </w:p>
    <w:p w:rsidR="00376DC5" w:rsidRDefault="00376DC5" w:rsidP="0098061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En deux exemplaires originaux</w:t>
      </w:r>
    </w:p>
    <w:p w:rsidR="00376DC5" w:rsidRPr="00371B10" w:rsidRDefault="00376DC5" w:rsidP="002F0E30">
      <w:pPr>
        <w:tabs>
          <w:tab w:val="left" w:pos="598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371B10">
        <w:rPr>
          <w:rFonts w:ascii="Arial" w:hAnsi="Arial" w:cs="Arial"/>
          <w:b/>
          <w:bCs/>
          <w:sz w:val="20"/>
          <w:szCs w:val="20"/>
        </w:rPr>
        <w:t xml:space="preserve">Pour la </w:t>
      </w:r>
      <w:proofErr w:type="gramStart"/>
      <w:r w:rsidRPr="00371B10">
        <w:rPr>
          <w:rFonts w:ascii="Arial" w:hAnsi="Arial" w:cs="Arial"/>
          <w:b/>
          <w:bCs/>
          <w:sz w:val="20"/>
          <w:szCs w:val="20"/>
        </w:rPr>
        <w:t xml:space="preserve">Fondation,   </w:t>
      </w:r>
      <w:proofErr w:type="gramEnd"/>
      <w:r w:rsidRPr="00371B10">
        <w:rPr>
          <w:rFonts w:ascii="Arial" w:hAnsi="Arial" w:cs="Arial"/>
          <w:b/>
          <w:bCs/>
          <w:sz w:val="20"/>
          <w:szCs w:val="20"/>
        </w:rPr>
        <w:t xml:space="preserve"> </w:t>
      </w:r>
      <w:r w:rsidRPr="00371B10">
        <w:rPr>
          <w:rFonts w:ascii="Arial" w:hAnsi="Arial" w:cs="Arial"/>
          <w:b/>
          <w:bCs/>
          <w:sz w:val="20"/>
          <w:szCs w:val="20"/>
        </w:rPr>
        <w:tab/>
        <w:t xml:space="preserve">Pour la bénévole       </w:t>
      </w:r>
      <w:r w:rsidRPr="00371B10">
        <w:rPr>
          <w:rFonts w:ascii="Arial" w:hAnsi="Arial" w:cs="Arial"/>
          <w:b/>
          <w:bCs/>
          <w:sz w:val="20"/>
          <w:szCs w:val="20"/>
        </w:rPr>
        <w:tab/>
      </w:r>
    </w:p>
    <w:p w:rsidR="00F43617" w:rsidRPr="00371B10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 xml:space="preserve">Monsieur </w:t>
      </w:r>
      <w:r w:rsidR="00F43617">
        <w:rPr>
          <w:rFonts w:ascii="Arial" w:hAnsi="Arial" w:cs="Arial"/>
          <w:sz w:val="20"/>
          <w:szCs w:val="20"/>
        </w:rPr>
        <w:t xml:space="preserve">Jean Charles POMEROL </w:t>
      </w:r>
      <w:r w:rsidRPr="00371B10">
        <w:rPr>
          <w:rFonts w:ascii="Arial" w:hAnsi="Arial" w:cs="Arial"/>
          <w:b/>
          <w:bCs/>
          <w:sz w:val="20"/>
          <w:szCs w:val="20"/>
        </w:rPr>
        <w:tab/>
      </w:r>
      <w:r w:rsidRPr="00371B10">
        <w:rPr>
          <w:rFonts w:ascii="Arial" w:hAnsi="Arial" w:cs="Arial"/>
          <w:bCs/>
          <w:sz w:val="20"/>
          <w:szCs w:val="20"/>
        </w:rPr>
        <w:t xml:space="preserve">Madame </w:t>
      </w:r>
      <w:r w:rsidR="001C685A">
        <w:rPr>
          <w:rFonts w:ascii="Arial" w:hAnsi="Arial" w:cs="Arial"/>
          <w:bCs/>
          <w:sz w:val="20"/>
          <w:szCs w:val="20"/>
        </w:rPr>
        <w:t>Larrigaldie</w:t>
      </w:r>
    </w:p>
    <w:p w:rsidR="00376DC5" w:rsidRPr="00371B10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376DC5" w:rsidRPr="00371B10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376DC5" w:rsidRPr="00371B10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376DC5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  <w:r w:rsidRPr="00371B10">
        <w:rPr>
          <w:rFonts w:ascii="Arial" w:hAnsi="Arial" w:cs="Arial"/>
          <w:bCs/>
          <w:sz w:val="20"/>
          <w:szCs w:val="20"/>
        </w:rPr>
        <w:t>Cachet</w:t>
      </w: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:rsidR="00980615" w:rsidRDefault="0098061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F43617" w:rsidRPr="00980615" w:rsidRDefault="00F43617" w:rsidP="00980615">
      <w:pPr>
        <w:pBdr>
          <w:bottom w:val="single" w:sz="4" w:space="1" w:color="auto"/>
        </w:pBdr>
        <w:tabs>
          <w:tab w:val="left" w:pos="5985"/>
        </w:tabs>
        <w:rPr>
          <w:rFonts w:ascii="Arial" w:hAnsi="Arial" w:cs="Arial"/>
          <w:b/>
          <w:bCs/>
          <w:sz w:val="20"/>
          <w:szCs w:val="20"/>
        </w:rPr>
      </w:pPr>
      <w:r w:rsidRPr="00980615">
        <w:rPr>
          <w:rFonts w:ascii="Arial" w:hAnsi="Arial" w:cs="Arial"/>
          <w:b/>
          <w:bCs/>
          <w:sz w:val="20"/>
          <w:szCs w:val="20"/>
        </w:rPr>
        <w:t>ANNEXE : contacts</w:t>
      </w:r>
    </w:p>
    <w:p w:rsidR="00F43617" w:rsidRPr="00F43617" w:rsidRDefault="00F43617" w:rsidP="00980615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F43617">
        <w:rPr>
          <w:rFonts w:ascii="Arial" w:hAnsi="Arial" w:cs="Arial"/>
          <w:b/>
          <w:bCs/>
          <w:sz w:val="20"/>
          <w:szCs w:val="20"/>
        </w:rPr>
        <w:t xml:space="preserve">Bénévole : </w:t>
      </w:r>
    </w:p>
    <w:p w:rsidR="00F43617" w:rsidRDefault="00F43617" w:rsidP="00980615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Christine LA</w:t>
      </w:r>
      <w:ins w:id="119" w:author="Arnaud BRICOUT" w:date="2017-10-17T15:57:00Z">
        <w:r w:rsidR="00F35FE3">
          <w:rPr>
            <w:rFonts w:ascii="Arial" w:hAnsi="Arial" w:cs="Arial"/>
            <w:bCs/>
            <w:sz w:val="20"/>
            <w:szCs w:val="20"/>
          </w:rPr>
          <w:t>BERGERIE</w:t>
        </w:r>
      </w:ins>
      <w:del w:id="120" w:author="Arnaud BRICOUT" w:date="2017-10-17T15:57:00Z">
        <w:r w:rsidDel="00F35FE3">
          <w:rPr>
            <w:rFonts w:ascii="Arial" w:hAnsi="Arial" w:cs="Arial"/>
            <w:bCs/>
            <w:sz w:val="20"/>
            <w:szCs w:val="20"/>
          </w:rPr>
          <w:delText>RRIGALDIE</w:delText>
        </w:r>
      </w:del>
    </w:p>
    <w:p w:rsidR="00F43617" w:rsidRDefault="00F43617" w:rsidP="00980615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Domicile : 132 avenue de la République, 91230 MONT GERON</w:t>
      </w:r>
    </w:p>
    <w:p w:rsidR="002C413D" w:rsidRPr="002C0F54" w:rsidRDefault="006229CD" w:rsidP="002C413D">
      <w:pPr>
        <w:spacing w:after="0"/>
        <w:rPr>
          <w:rFonts w:eastAsia="Times New Roman"/>
          <w:lang w:val="en-US"/>
        </w:rPr>
      </w:pPr>
      <w:proofErr w:type="gramStart"/>
      <w:r w:rsidRPr="006229CD">
        <w:rPr>
          <w:rFonts w:ascii="Arial" w:hAnsi="Arial" w:cs="Arial"/>
          <w:bCs/>
          <w:sz w:val="20"/>
          <w:szCs w:val="20"/>
          <w:lang w:val="en-US"/>
        </w:rPr>
        <w:t>Tel :</w:t>
      </w:r>
      <w:proofErr w:type="gramEnd"/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6229CD">
        <w:rPr>
          <w:rFonts w:eastAsia="Times New Roman"/>
          <w:lang w:val="en-US"/>
        </w:rPr>
        <w:t>06</w:t>
      </w:r>
      <w:r w:rsidR="002C0F54">
        <w:rPr>
          <w:rFonts w:eastAsia="Times New Roman"/>
          <w:lang w:val="en-US"/>
        </w:rPr>
        <w:t xml:space="preserve"> </w:t>
      </w:r>
      <w:r w:rsidRPr="006229CD">
        <w:rPr>
          <w:rFonts w:eastAsia="Times New Roman"/>
          <w:lang w:val="en-US"/>
        </w:rPr>
        <w:t>70 76 95 35</w:t>
      </w:r>
    </w:p>
    <w:p w:rsidR="00F43617" w:rsidRPr="002C0F54" w:rsidRDefault="006229CD" w:rsidP="002C413D">
      <w:pPr>
        <w:spacing w:after="0"/>
        <w:rPr>
          <w:rFonts w:eastAsia="Times New Roman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Admail : </w:t>
      </w:r>
      <w:hyperlink r:id="rId9" w:history="1">
        <w:r w:rsidRPr="006229CD">
          <w:rPr>
            <w:rStyle w:val="Lienhypertexte"/>
            <w:rFonts w:ascii="Arial" w:hAnsi="Arial" w:cs="Arial"/>
            <w:bCs/>
            <w:sz w:val="20"/>
            <w:szCs w:val="20"/>
            <w:lang w:val="en-US"/>
          </w:rPr>
          <w:t>christine.larrigaldie@gmail.com</w:t>
        </w:r>
      </w:hyperlink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</w:t>
      </w:r>
    </w:p>
    <w:p w:rsidR="00F43617" w:rsidRPr="002C0F54" w:rsidRDefault="00F43617" w:rsidP="002C413D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</w:p>
    <w:p w:rsidR="00F43617" w:rsidRPr="00F43617" w:rsidRDefault="00F43617" w:rsidP="00F43617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F43617">
        <w:rPr>
          <w:rFonts w:ascii="Arial" w:hAnsi="Arial" w:cs="Arial"/>
          <w:b/>
          <w:bCs/>
          <w:sz w:val="20"/>
          <w:szCs w:val="20"/>
        </w:rPr>
        <w:t>Responsable du projet</w:t>
      </w:r>
    </w:p>
    <w:p w:rsidR="00F43617" w:rsidRDefault="00F35FE3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ins w:id="121" w:author="Arnaud BRICOUT" w:date="2017-10-17T15:57:00Z">
        <w:r>
          <w:rPr>
            <w:rFonts w:ascii="Arial" w:hAnsi="Arial" w:cs="Arial"/>
            <w:bCs/>
            <w:sz w:val="20"/>
            <w:szCs w:val="20"/>
          </w:rPr>
          <w:t>Marc LECHUGA</w:t>
        </w:r>
      </w:ins>
      <w:del w:id="122" w:author="Arnaud BRICOUT" w:date="2017-10-17T15:57:00Z">
        <w:r w:rsidR="00F43617" w:rsidDel="00F35FE3">
          <w:rPr>
            <w:rFonts w:ascii="Arial" w:hAnsi="Arial" w:cs="Arial"/>
            <w:bCs/>
            <w:sz w:val="20"/>
            <w:szCs w:val="20"/>
          </w:rPr>
          <w:delText>Benjamin TAKLIFI</w:delText>
        </w:r>
      </w:del>
    </w:p>
    <w:p w:rsidR="00F43617" w:rsidRDefault="00F43617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Fondation Voir &amp; Entendre</w:t>
      </w:r>
    </w:p>
    <w:p w:rsidR="00F43617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>Tel : 01 53 46 2</w:t>
      </w:r>
      <w:ins w:id="123" w:author="Arnaud BRICOUT" w:date="2017-10-17T15:58:00Z">
        <w:r w:rsidR="00F35FE3">
          <w:rPr>
            <w:rFonts w:ascii="Arial" w:hAnsi="Arial" w:cs="Arial"/>
            <w:bCs/>
            <w:sz w:val="20"/>
            <w:szCs w:val="20"/>
            <w:lang w:val="en-US"/>
          </w:rPr>
          <w:t xml:space="preserve">6 76 </w:t>
        </w:r>
      </w:ins>
      <w:del w:id="124" w:author="Arnaud BRICOUT" w:date="2017-10-17T15:58:00Z">
        <w:r w:rsidRPr="006229CD" w:rsidDel="00F35FE3">
          <w:rPr>
            <w:rFonts w:ascii="Arial" w:hAnsi="Arial" w:cs="Arial"/>
            <w:bCs/>
            <w:sz w:val="20"/>
            <w:szCs w:val="20"/>
            <w:lang w:val="en-US"/>
          </w:rPr>
          <w:delText>5 21</w:delText>
        </w:r>
      </w:del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/   </w:t>
      </w:r>
      <w:r w:rsidR="0037504A" w:rsidRPr="00F35FE3">
        <w:rPr>
          <w:rFonts w:ascii="Arial" w:hAnsi="Arial" w:cs="Arial"/>
          <w:bCs/>
          <w:sz w:val="20"/>
          <w:szCs w:val="20"/>
          <w:highlight w:val="yellow"/>
          <w:lang w:val="en-US"/>
          <w:rPrChange w:id="125" w:author="Arnaud BRICOUT" w:date="2017-10-17T15:58:00Z">
            <w:rPr>
              <w:rFonts w:ascii="Arial" w:hAnsi="Arial" w:cs="Arial"/>
              <w:bCs/>
              <w:sz w:val="20"/>
              <w:szCs w:val="20"/>
              <w:lang w:val="en-US"/>
            </w:rPr>
          </w:rPrChange>
        </w:rPr>
        <w:t>06</w:t>
      </w:r>
      <w:ins w:id="126" w:author="Arnaud BRICOUT" w:date="2017-10-17T15:58:00Z">
        <w:r w:rsidR="00F35FE3" w:rsidRPr="00F35FE3">
          <w:rPr>
            <w:rFonts w:ascii="Arial" w:hAnsi="Arial" w:cs="Arial"/>
            <w:bCs/>
            <w:sz w:val="20"/>
            <w:szCs w:val="20"/>
            <w:highlight w:val="yellow"/>
            <w:lang w:val="en-US"/>
            <w:rPrChange w:id="127" w:author="Arnaud BRICOUT" w:date="2017-10-17T15:58:00Z">
              <w:rPr>
                <w:rFonts w:ascii="Arial" w:hAnsi="Arial" w:cs="Arial"/>
                <w:bCs/>
                <w:sz w:val="20"/>
                <w:szCs w:val="20"/>
                <w:lang w:val="en-US"/>
              </w:rPr>
            </w:rPrChange>
          </w:rPr>
          <w:t>…</w:t>
        </w:r>
      </w:ins>
      <w:del w:id="128" w:author="Arnaud BRICOUT" w:date="2017-10-17T15:58:00Z">
        <w:r w:rsidR="0037504A" w:rsidRPr="00F35FE3" w:rsidDel="00F35FE3">
          <w:rPr>
            <w:rFonts w:ascii="Arial" w:hAnsi="Arial" w:cs="Arial"/>
            <w:bCs/>
            <w:sz w:val="20"/>
            <w:szCs w:val="20"/>
            <w:highlight w:val="yellow"/>
            <w:lang w:val="en-US"/>
            <w:rPrChange w:id="129" w:author="Arnaud BRICOUT" w:date="2017-10-17T15:58:00Z">
              <w:rPr>
                <w:rFonts w:ascii="Arial" w:hAnsi="Arial" w:cs="Arial"/>
                <w:bCs/>
                <w:sz w:val="20"/>
                <w:szCs w:val="20"/>
                <w:lang w:val="en-US"/>
              </w:rPr>
            </w:rPrChange>
          </w:rPr>
          <w:delText>.03.68.14.42</w:delText>
        </w:r>
      </w:del>
    </w:p>
    <w:p w:rsidR="00980615" w:rsidRPr="002C0F54" w:rsidRDefault="006229CD" w:rsidP="002C413D">
      <w:pPr>
        <w:rPr>
          <w:rFonts w:eastAsia="Times New Roman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Admail : </w:t>
      </w:r>
      <w:ins w:id="130" w:author="Arnaud BRICOUT" w:date="2017-10-17T15:59:00Z">
        <w:r w:rsidR="00F35FE3">
          <w:rPr>
            <w:rFonts w:eastAsia="Times New Roman"/>
            <w:lang w:val="en-US"/>
          </w:rPr>
          <w:fldChar w:fldCharType="begin"/>
        </w:r>
        <w:r w:rsidR="00F35FE3">
          <w:rPr>
            <w:rFonts w:eastAsia="Times New Roman"/>
            <w:lang w:val="en-US"/>
          </w:rPr>
          <w:instrText xml:space="preserve"> HYPERLINK "mailto:</w:instrText>
        </w:r>
      </w:ins>
      <w:ins w:id="131" w:author="Arnaud BRICOUT" w:date="2017-10-17T15:58:00Z">
        <w:r w:rsidR="00F35FE3">
          <w:rPr>
            <w:rFonts w:eastAsia="Times New Roman"/>
            <w:lang w:val="en-US"/>
          </w:rPr>
          <w:instrText>marc.lechuga@inserm.fr</w:instrText>
        </w:r>
      </w:ins>
      <w:ins w:id="132" w:author="Arnaud BRICOUT" w:date="2017-10-17T15:59:00Z">
        <w:r w:rsidR="00F35FE3">
          <w:rPr>
            <w:rFonts w:eastAsia="Times New Roman"/>
            <w:lang w:val="en-US"/>
          </w:rPr>
          <w:instrText xml:space="preserve">" </w:instrText>
        </w:r>
        <w:r w:rsidR="00F35FE3">
          <w:rPr>
            <w:rFonts w:eastAsia="Times New Roman"/>
            <w:lang w:val="en-US"/>
          </w:rPr>
          <w:fldChar w:fldCharType="separate"/>
        </w:r>
      </w:ins>
      <w:ins w:id="133" w:author="Arnaud BRICOUT" w:date="2017-10-17T15:58:00Z">
        <w:r w:rsidR="00F35FE3" w:rsidRPr="00CC6751">
          <w:rPr>
            <w:rStyle w:val="Lienhypertexte"/>
            <w:rFonts w:eastAsia="Times New Roman"/>
            <w:lang w:val="en-US"/>
          </w:rPr>
          <w:t>marc.lechuga@inserm.fr</w:t>
        </w:r>
      </w:ins>
      <w:ins w:id="134" w:author="Arnaud BRICOUT" w:date="2017-10-17T15:59:00Z">
        <w:r w:rsidR="00F35FE3">
          <w:rPr>
            <w:rFonts w:eastAsia="Times New Roman"/>
            <w:lang w:val="en-US"/>
          </w:rPr>
          <w:fldChar w:fldCharType="end"/>
        </w:r>
      </w:ins>
      <w:ins w:id="135" w:author="Arnaud BRICOUT" w:date="2017-10-17T15:58:00Z">
        <w:r w:rsidR="00F35FE3">
          <w:rPr>
            <w:rFonts w:eastAsia="Times New Roman"/>
            <w:lang w:val="en-US"/>
          </w:rPr>
          <w:t xml:space="preserve"> </w:t>
        </w:r>
      </w:ins>
      <w:del w:id="136" w:author="Arnaud BRICOUT" w:date="2017-10-17T15:58:00Z">
        <w:r w:rsidRPr="00F35FE3" w:rsidDel="00F35FE3">
          <w:rPr>
            <w:rPrChange w:id="137" w:author="Arnaud BRICOUT" w:date="2017-10-17T15:58:00Z">
              <w:rPr>
                <w:rStyle w:val="Lienhypertexte"/>
                <w:rFonts w:ascii="Arial" w:hAnsi="Arial" w:cs="Arial"/>
                <w:bCs/>
                <w:sz w:val="20"/>
                <w:szCs w:val="20"/>
                <w:lang w:val="en-US"/>
              </w:rPr>
            </w:rPrChange>
          </w:rPr>
          <w:delText>benjamin.taklifi@inserm.fr</w:delText>
        </w:r>
      </w:del>
    </w:p>
    <w:p w:rsidR="00980615" w:rsidRPr="002C0F54" w:rsidRDefault="00980615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</w:p>
    <w:p w:rsidR="009239B7" w:rsidRPr="009239B7" w:rsidRDefault="009239B7" w:rsidP="00F43617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9239B7">
        <w:rPr>
          <w:rFonts w:ascii="Arial" w:hAnsi="Arial" w:cs="Arial"/>
          <w:b/>
          <w:bCs/>
          <w:sz w:val="20"/>
          <w:szCs w:val="20"/>
        </w:rPr>
        <w:t>Responsable communication</w:t>
      </w:r>
    </w:p>
    <w:p w:rsidR="009239B7" w:rsidRDefault="009239B7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Peggy CHAMBAZ</w:t>
      </w:r>
    </w:p>
    <w:p w:rsidR="009239B7" w:rsidRDefault="009239B7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Fondation Voir &amp; Entendre</w:t>
      </w:r>
    </w:p>
    <w:p w:rsidR="009239B7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proofErr w:type="gramStart"/>
      <w:r w:rsidRPr="006229CD">
        <w:rPr>
          <w:rFonts w:ascii="Arial" w:hAnsi="Arial" w:cs="Arial"/>
          <w:bCs/>
          <w:sz w:val="20"/>
          <w:szCs w:val="20"/>
          <w:lang w:val="en-US"/>
        </w:rPr>
        <w:t>Tel :</w:t>
      </w:r>
      <w:proofErr w:type="gramEnd"/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01 53 46 26 21</w:t>
      </w:r>
    </w:p>
    <w:p w:rsidR="009239B7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Admail : </w:t>
      </w:r>
      <w:hyperlink r:id="rId10" w:history="1">
        <w:r w:rsidRPr="006229CD">
          <w:rPr>
            <w:rStyle w:val="Lienhypertexte"/>
            <w:rFonts w:ascii="Arial" w:hAnsi="Arial" w:cs="Arial"/>
            <w:bCs/>
            <w:sz w:val="20"/>
            <w:szCs w:val="20"/>
            <w:lang w:val="en-US"/>
          </w:rPr>
          <w:t>peggy.chambaz@institut-vision.org</w:t>
        </w:r>
      </w:hyperlink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</w:t>
      </w:r>
    </w:p>
    <w:p w:rsidR="009239B7" w:rsidRPr="002C0F54" w:rsidRDefault="009239B7" w:rsidP="00F43617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980615" w:rsidRPr="00980615" w:rsidRDefault="00980615" w:rsidP="00F43617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980615">
        <w:rPr>
          <w:rFonts w:ascii="Arial" w:hAnsi="Arial" w:cs="Arial"/>
          <w:b/>
          <w:bCs/>
          <w:sz w:val="20"/>
          <w:szCs w:val="20"/>
        </w:rPr>
        <w:t>Autre contact</w:t>
      </w:r>
    </w:p>
    <w:p w:rsidR="00980615" w:rsidRDefault="00980615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Arnaud BRICOUT</w:t>
      </w:r>
    </w:p>
    <w:p w:rsidR="00980615" w:rsidRDefault="00980615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Responsable des levées de fonds</w:t>
      </w:r>
    </w:p>
    <w:p w:rsidR="00980615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Tel 01 53 46 26 07 </w:t>
      </w:r>
      <w:proofErr w:type="gramStart"/>
      <w:r w:rsidRPr="006229CD">
        <w:rPr>
          <w:rFonts w:ascii="Arial" w:hAnsi="Arial" w:cs="Arial"/>
          <w:bCs/>
          <w:sz w:val="20"/>
          <w:szCs w:val="20"/>
          <w:lang w:val="en-US"/>
        </w:rPr>
        <w:t>/  06</w:t>
      </w:r>
      <w:proofErr w:type="gramEnd"/>
      <w:r w:rsidR="002C0F54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6229CD">
        <w:rPr>
          <w:rFonts w:ascii="Arial" w:hAnsi="Arial" w:cs="Arial"/>
          <w:bCs/>
          <w:sz w:val="20"/>
          <w:szCs w:val="20"/>
          <w:lang w:val="en-US"/>
        </w:rPr>
        <w:t>75 71 58 58</w:t>
      </w:r>
    </w:p>
    <w:p w:rsidR="00980615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Admail : </w:t>
      </w:r>
      <w:hyperlink r:id="rId11" w:history="1">
        <w:r w:rsidRPr="006229CD">
          <w:rPr>
            <w:rStyle w:val="Lienhypertexte"/>
            <w:rFonts w:ascii="Arial" w:hAnsi="Arial" w:cs="Arial"/>
            <w:bCs/>
            <w:sz w:val="20"/>
            <w:szCs w:val="20"/>
            <w:lang w:val="en-US"/>
          </w:rPr>
          <w:t>arnaud.bricout@institut-vision.org</w:t>
        </w:r>
      </w:hyperlink>
    </w:p>
    <w:p w:rsidR="00980615" w:rsidRPr="002C0F54" w:rsidRDefault="00980615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</w:p>
    <w:p w:rsidR="00376DC5" w:rsidRPr="002C0F54" w:rsidRDefault="006229CD" w:rsidP="00F43617">
      <w:pPr>
        <w:tabs>
          <w:tab w:val="left" w:pos="5985"/>
        </w:tabs>
        <w:spacing w:after="0"/>
        <w:ind w:left="6042" w:hanging="6042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:rsidR="00376DC5" w:rsidRPr="002C0F54" w:rsidRDefault="00376DC5" w:rsidP="00FE5B80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sectPr w:rsidR="00376DC5" w:rsidRPr="002C0F54" w:rsidSect="00F15F34">
      <w:headerReference w:type="default" r:id="rId12"/>
      <w:footerReference w:type="even" r:id="rId13"/>
      <w:footerReference w:type="default" r:id="rId14"/>
      <w:pgSz w:w="11906" w:h="16838"/>
      <w:pgMar w:top="1105" w:right="1558" w:bottom="426" w:left="1701" w:header="142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E64" w:rsidRDefault="003B7E64" w:rsidP="0013167F">
      <w:pPr>
        <w:spacing w:after="0" w:line="240" w:lineRule="auto"/>
      </w:pPr>
      <w:r>
        <w:separator/>
      </w:r>
    </w:p>
  </w:endnote>
  <w:endnote w:type="continuationSeparator" w:id="0">
    <w:p w:rsidR="003B7E64" w:rsidRDefault="003B7E64" w:rsidP="0013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AC7" w:rsidRDefault="004151F7" w:rsidP="00B16CF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94AC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94AC7" w:rsidRDefault="00A94AC7" w:rsidP="0088660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AC7" w:rsidRDefault="004151F7" w:rsidP="00B16CF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94AC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34F8F">
      <w:rPr>
        <w:rStyle w:val="Numrodepage"/>
        <w:noProof/>
      </w:rPr>
      <w:t>4</w:t>
    </w:r>
    <w:r>
      <w:rPr>
        <w:rStyle w:val="Numrodepage"/>
      </w:rPr>
      <w:fldChar w:fldCharType="end"/>
    </w:r>
  </w:p>
  <w:p w:rsidR="00A94AC7" w:rsidRDefault="00A94AC7" w:rsidP="0088660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E64" w:rsidRDefault="003B7E64" w:rsidP="0013167F">
      <w:pPr>
        <w:spacing w:after="0" w:line="240" w:lineRule="auto"/>
      </w:pPr>
      <w:r>
        <w:separator/>
      </w:r>
    </w:p>
  </w:footnote>
  <w:footnote w:type="continuationSeparator" w:id="0">
    <w:p w:rsidR="003B7E64" w:rsidRDefault="003B7E64" w:rsidP="0013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AC7" w:rsidRDefault="00A94AC7" w:rsidP="0013167F">
    <w:pPr>
      <w:pStyle w:val="En-tte"/>
      <w:jc w:val="right"/>
      <w:rPr>
        <w:rFonts w:ascii="Times New Roman" w:hAnsi="Times New Roman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E9E"/>
    <w:multiLevelType w:val="multilevel"/>
    <w:tmpl w:val="B508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44841"/>
    <w:multiLevelType w:val="hybridMultilevel"/>
    <w:tmpl w:val="5B227DD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05398"/>
    <w:multiLevelType w:val="hybridMultilevel"/>
    <w:tmpl w:val="4E5A3EB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C03229"/>
    <w:multiLevelType w:val="hybridMultilevel"/>
    <w:tmpl w:val="F482BA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C5014"/>
    <w:multiLevelType w:val="hybridMultilevel"/>
    <w:tmpl w:val="76842826"/>
    <w:lvl w:ilvl="0" w:tplc="EB0CC4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552C7"/>
    <w:multiLevelType w:val="hybridMultilevel"/>
    <w:tmpl w:val="6B3E8FE6"/>
    <w:lvl w:ilvl="0" w:tplc="3DB006F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5D40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DC3679A"/>
    <w:multiLevelType w:val="hybridMultilevel"/>
    <w:tmpl w:val="5074ECEE"/>
    <w:lvl w:ilvl="0" w:tplc="F77ABB0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naud BRICOUT">
    <w15:presenceInfo w15:providerId="AD" w15:userId="S-1-5-21-2825989196-1185077850-605162422-1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9A"/>
    <w:rsid w:val="00084439"/>
    <w:rsid w:val="000932F4"/>
    <w:rsid w:val="000A37EC"/>
    <w:rsid w:val="000C0529"/>
    <w:rsid w:val="000D0F9A"/>
    <w:rsid w:val="000F3C55"/>
    <w:rsid w:val="00114976"/>
    <w:rsid w:val="001248DD"/>
    <w:rsid w:val="0013167F"/>
    <w:rsid w:val="001445C1"/>
    <w:rsid w:val="00193800"/>
    <w:rsid w:val="001B0419"/>
    <w:rsid w:val="001C685A"/>
    <w:rsid w:val="001E1AEC"/>
    <w:rsid w:val="00207B5C"/>
    <w:rsid w:val="00227B60"/>
    <w:rsid w:val="00230180"/>
    <w:rsid w:val="0028493B"/>
    <w:rsid w:val="0028745C"/>
    <w:rsid w:val="00293A5C"/>
    <w:rsid w:val="002A1D20"/>
    <w:rsid w:val="002C0F54"/>
    <w:rsid w:val="002C413D"/>
    <w:rsid w:val="002F0E30"/>
    <w:rsid w:val="002F72F7"/>
    <w:rsid w:val="003026C1"/>
    <w:rsid w:val="003517D4"/>
    <w:rsid w:val="00371B10"/>
    <w:rsid w:val="0037504A"/>
    <w:rsid w:val="00376DC5"/>
    <w:rsid w:val="003B7E64"/>
    <w:rsid w:val="003C30DD"/>
    <w:rsid w:val="004151F7"/>
    <w:rsid w:val="00447B1C"/>
    <w:rsid w:val="0046204A"/>
    <w:rsid w:val="004906C0"/>
    <w:rsid w:val="0049079D"/>
    <w:rsid w:val="004C617B"/>
    <w:rsid w:val="005250F5"/>
    <w:rsid w:val="005278C4"/>
    <w:rsid w:val="005B0C37"/>
    <w:rsid w:val="005C420B"/>
    <w:rsid w:val="00601755"/>
    <w:rsid w:val="006017C2"/>
    <w:rsid w:val="006229CD"/>
    <w:rsid w:val="00667767"/>
    <w:rsid w:val="0068053D"/>
    <w:rsid w:val="006B4F51"/>
    <w:rsid w:val="006C35C3"/>
    <w:rsid w:val="006E155F"/>
    <w:rsid w:val="00726AF0"/>
    <w:rsid w:val="0075021A"/>
    <w:rsid w:val="00785FC9"/>
    <w:rsid w:val="00787EFF"/>
    <w:rsid w:val="00792B7C"/>
    <w:rsid w:val="007C3ED6"/>
    <w:rsid w:val="007F51C0"/>
    <w:rsid w:val="0082102A"/>
    <w:rsid w:val="00827DFD"/>
    <w:rsid w:val="00834F8F"/>
    <w:rsid w:val="00853A82"/>
    <w:rsid w:val="00876D01"/>
    <w:rsid w:val="0088660A"/>
    <w:rsid w:val="0089166E"/>
    <w:rsid w:val="008B6CAB"/>
    <w:rsid w:val="008D7D2F"/>
    <w:rsid w:val="00903806"/>
    <w:rsid w:val="009239B7"/>
    <w:rsid w:val="00954A3A"/>
    <w:rsid w:val="00980615"/>
    <w:rsid w:val="009B63FE"/>
    <w:rsid w:val="009B72B1"/>
    <w:rsid w:val="009D464B"/>
    <w:rsid w:val="00A17101"/>
    <w:rsid w:val="00A40C37"/>
    <w:rsid w:val="00A749EC"/>
    <w:rsid w:val="00A94AC7"/>
    <w:rsid w:val="00AB7C97"/>
    <w:rsid w:val="00AF0E81"/>
    <w:rsid w:val="00AF6DB0"/>
    <w:rsid w:val="00B1123F"/>
    <w:rsid w:val="00B16CFE"/>
    <w:rsid w:val="00B530A4"/>
    <w:rsid w:val="00BA313D"/>
    <w:rsid w:val="00BF1A91"/>
    <w:rsid w:val="00C12609"/>
    <w:rsid w:val="00C15C9B"/>
    <w:rsid w:val="00C31D7E"/>
    <w:rsid w:val="00C365CE"/>
    <w:rsid w:val="00C57136"/>
    <w:rsid w:val="00C93ED3"/>
    <w:rsid w:val="00C97C0C"/>
    <w:rsid w:val="00CA075A"/>
    <w:rsid w:val="00CB4C13"/>
    <w:rsid w:val="00CC67B5"/>
    <w:rsid w:val="00D20CAB"/>
    <w:rsid w:val="00D46CC4"/>
    <w:rsid w:val="00D573A9"/>
    <w:rsid w:val="00DB4B76"/>
    <w:rsid w:val="00DD054A"/>
    <w:rsid w:val="00DD46F0"/>
    <w:rsid w:val="00DE35FA"/>
    <w:rsid w:val="00E0322E"/>
    <w:rsid w:val="00E04DE1"/>
    <w:rsid w:val="00E64A5C"/>
    <w:rsid w:val="00E94881"/>
    <w:rsid w:val="00EA6809"/>
    <w:rsid w:val="00ED37B4"/>
    <w:rsid w:val="00EE65EE"/>
    <w:rsid w:val="00F02F68"/>
    <w:rsid w:val="00F07AFF"/>
    <w:rsid w:val="00F15F34"/>
    <w:rsid w:val="00F164F3"/>
    <w:rsid w:val="00F35FE3"/>
    <w:rsid w:val="00F43617"/>
    <w:rsid w:val="00F554CF"/>
    <w:rsid w:val="00F62D38"/>
    <w:rsid w:val="00F802FD"/>
    <w:rsid w:val="00FA2322"/>
    <w:rsid w:val="00FA4741"/>
    <w:rsid w:val="00FD1583"/>
    <w:rsid w:val="00FE5B80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9FEB8"/>
  <w15:docId w15:val="{39D05464-0785-4069-AC38-1B5529E7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7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4B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rsid w:val="00131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13167F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131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13167F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49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9079D"/>
    <w:rPr>
      <w:rFonts w:ascii="Tahoma" w:hAnsi="Tahoma" w:cs="Tahoma"/>
      <w:sz w:val="16"/>
      <w:szCs w:val="16"/>
    </w:rPr>
  </w:style>
  <w:style w:type="paragraph" w:customStyle="1" w:styleId="CarCarCar">
    <w:name w:val="Car Car Car"/>
    <w:basedOn w:val="Normal"/>
    <w:uiPriority w:val="99"/>
    <w:rsid w:val="003517D4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customStyle="1" w:styleId="Default">
    <w:name w:val="Default"/>
    <w:uiPriority w:val="99"/>
    <w:rsid w:val="003517D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rsid w:val="0088660A"/>
    <w:rPr>
      <w:rFonts w:cs="Times New Roman"/>
    </w:rPr>
  </w:style>
  <w:style w:type="character" w:styleId="Lienhypertexte">
    <w:name w:val="Hyperlink"/>
    <w:basedOn w:val="Policepardfaut"/>
    <w:uiPriority w:val="99"/>
    <w:unhideWhenUsed/>
    <w:rsid w:val="00980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naud.bricout@institut-vision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eggy.chambaz@institut-vision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tine.larrigaldie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ADB9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E4E82-83CA-4407-A664-95F9D298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833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Arnaud BRICOUT</cp:lastModifiedBy>
  <cp:revision>5</cp:revision>
  <cp:lastPrinted>2014-12-02T08:53:00Z</cp:lastPrinted>
  <dcterms:created xsi:type="dcterms:W3CDTF">2017-10-17T13:24:00Z</dcterms:created>
  <dcterms:modified xsi:type="dcterms:W3CDTF">2017-11-14T09:45:00Z</dcterms:modified>
</cp:coreProperties>
</file>