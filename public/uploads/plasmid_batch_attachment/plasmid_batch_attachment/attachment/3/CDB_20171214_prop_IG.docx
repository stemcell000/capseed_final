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295" w:rsidRPr="00310730" w:rsidRDefault="00416295" w:rsidP="005753C9">
      <w:pPr>
        <w:jc w:val="both"/>
        <w:rPr>
          <w:b/>
        </w:rPr>
      </w:pPr>
      <w:bookmarkStart w:id="0" w:name="_Toc464129230"/>
      <w:r w:rsidRPr="00310730">
        <w:rPr>
          <w:b/>
        </w:rPr>
        <w:t xml:space="preserve">Le registre DMLA OPHSTAT est une initiative de la Fondation Voir et Entendre et du CHNO des 15-20 pour constituer un registre national de patients atteints de </w:t>
      </w:r>
      <w:r w:rsidRPr="00310730">
        <w:rPr>
          <w:b/>
          <w:bCs/>
        </w:rPr>
        <w:t xml:space="preserve">toutes </w:t>
      </w:r>
      <w:r w:rsidR="00B1079B" w:rsidRPr="00310730">
        <w:rPr>
          <w:b/>
          <w:bCs/>
        </w:rPr>
        <w:t xml:space="preserve">les </w:t>
      </w:r>
      <w:r w:rsidRPr="00310730">
        <w:rPr>
          <w:b/>
          <w:bCs/>
        </w:rPr>
        <w:t>formes de </w:t>
      </w:r>
      <w:r w:rsidRPr="00310730">
        <w:rPr>
          <w:b/>
        </w:rPr>
        <w:t xml:space="preserve">DMLA </w:t>
      </w:r>
      <w:r w:rsidRPr="00310730">
        <w:rPr>
          <w:b/>
          <w:bCs/>
        </w:rPr>
        <w:t>(précoce, intermédiaire, atrophique ou exsudative)</w:t>
      </w:r>
      <w:r w:rsidRPr="00310730">
        <w:rPr>
          <w:b/>
        </w:rPr>
        <w:t>. Il s'agit d'augmenter significativement la connaissance  de cette maladie en donnant aux médecins l'accès à des données épidémiologiques de qualité et à des outils performants de suivi longitudinal des patients</w:t>
      </w:r>
      <w:r w:rsidR="00B1079B" w:rsidRPr="00310730">
        <w:rPr>
          <w:b/>
        </w:rPr>
        <w:t xml:space="preserve"> DMLA</w:t>
      </w:r>
      <w:r w:rsidRPr="00310730">
        <w:rPr>
          <w:b/>
        </w:rPr>
        <w:t>.</w:t>
      </w:r>
    </w:p>
    <w:p w:rsidR="00E01854" w:rsidRDefault="00810065" w:rsidP="0051146A">
      <w:pPr>
        <w:pStyle w:val="Titre1"/>
        <w:spacing w:line="276" w:lineRule="auto"/>
      </w:pPr>
      <w:r>
        <w:t>Etat de la question et objectif de la recherche</w:t>
      </w:r>
      <w:bookmarkEnd w:id="0"/>
    </w:p>
    <w:p w:rsidR="00E01854" w:rsidRDefault="00E01854" w:rsidP="0051146A">
      <w:pPr>
        <w:jc w:val="both"/>
        <w:rPr>
          <w:b/>
          <w:bCs/>
        </w:rPr>
      </w:pPr>
    </w:p>
    <w:p w:rsidR="00E01854" w:rsidRDefault="00810065" w:rsidP="0051146A">
      <w:pPr>
        <w:pStyle w:val="Titre2"/>
        <w:tabs>
          <w:tab w:val="num" w:pos="3544"/>
        </w:tabs>
        <w:spacing w:line="276" w:lineRule="auto"/>
        <w:ind w:left="1843"/>
      </w:pPr>
      <w:r>
        <w:t xml:space="preserve"> </w:t>
      </w:r>
      <w:bookmarkStart w:id="1" w:name="_Toc464129231"/>
      <w:r>
        <w:t>Etat de la Question</w:t>
      </w:r>
      <w:bookmarkEnd w:id="1"/>
    </w:p>
    <w:p w:rsidR="0051146A" w:rsidRPr="0051146A" w:rsidRDefault="0051146A" w:rsidP="0051146A">
      <w:pPr>
        <w:rPr>
          <w:lang w:eastAsia="fr-FR"/>
        </w:rPr>
      </w:pPr>
    </w:p>
    <w:p w:rsidR="00E01854" w:rsidRDefault="00810065" w:rsidP="00CA2308">
      <w:pPr>
        <w:pStyle w:val="Body1"/>
        <w:spacing w:line="276" w:lineRule="auto"/>
        <w:ind w:firstLine="720"/>
        <w:jc w:val="both"/>
        <w:rPr>
          <w:rFonts w:ascii="Arial" w:hAnsi="Arial" w:cs="Arial"/>
          <w:szCs w:val="22"/>
          <w:lang w:val="fr-FR"/>
        </w:rPr>
      </w:pPr>
      <w:r>
        <w:rPr>
          <w:rFonts w:ascii="Arial" w:hAnsi="Arial" w:cs="Arial"/>
          <w:szCs w:val="22"/>
          <w:lang w:val="fr-FR"/>
        </w:rPr>
        <w:t>Principale cause de déficience visuelle chez les personnes âgées dans les pays industrialisés, la dégénérescence maculaire liée à l'âge (DMLA), une maladie de la rétine multifactorielle et complexe, représente un grave problème de santé publique dont l'importance croît parallèlement à l'augmentation de l'espérance de vie. Son fardeau pour la société est de plus en plus important, tant d'un point de vue économique en raison d</w:t>
      </w:r>
      <w:r w:rsidR="00B06685">
        <w:rPr>
          <w:rFonts w:ascii="Arial" w:hAnsi="Arial" w:cs="Arial"/>
          <w:szCs w:val="22"/>
          <w:lang w:val="fr-FR"/>
        </w:rPr>
        <w:t>u coût élevé</w:t>
      </w:r>
      <w:r>
        <w:rPr>
          <w:rFonts w:ascii="Arial" w:hAnsi="Arial" w:cs="Arial"/>
          <w:szCs w:val="22"/>
          <w:lang w:val="fr-FR"/>
        </w:rPr>
        <w:t xml:space="preserve"> de sa </w:t>
      </w:r>
      <w:r w:rsidR="00B1079B">
        <w:rPr>
          <w:rFonts w:ascii="Arial" w:hAnsi="Arial" w:cs="Arial"/>
          <w:szCs w:val="22"/>
          <w:lang w:val="fr-FR"/>
        </w:rPr>
        <w:t>prise en charge</w:t>
      </w:r>
      <w:r>
        <w:rPr>
          <w:rFonts w:ascii="Arial" w:hAnsi="Arial" w:cs="Arial"/>
          <w:szCs w:val="22"/>
          <w:lang w:val="fr-FR"/>
        </w:rPr>
        <w:t>, que du point de vue social, en raison du handicap et de l'invalidité associés.</w:t>
      </w:r>
    </w:p>
    <w:p w:rsidR="00E01854" w:rsidRDefault="00810065" w:rsidP="0051146A">
      <w:pPr>
        <w:pStyle w:val="Body1"/>
        <w:spacing w:line="276" w:lineRule="auto"/>
        <w:jc w:val="both"/>
        <w:rPr>
          <w:rFonts w:ascii="Arial" w:hAnsi="Arial" w:cs="Arial"/>
          <w:szCs w:val="22"/>
          <w:lang w:val="fr-FR"/>
        </w:rPr>
      </w:pPr>
      <w:r>
        <w:rPr>
          <w:rFonts w:ascii="Arial" w:hAnsi="Arial" w:cs="Arial"/>
          <w:szCs w:val="22"/>
          <w:lang w:val="fr-FR"/>
        </w:rPr>
        <w:t>Les options thérapeutiques sont encore limitées en dépit de la disponibilité</w:t>
      </w:r>
      <w:r w:rsidR="00B1079B">
        <w:rPr>
          <w:rFonts w:ascii="Arial" w:hAnsi="Arial" w:cs="Arial"/>
          <w:szCs w:val="22"/>
          <w:lang w:val="fr-FR"/>
        </w:rPr>
        <w:t xml:space="preserve"> des récents agents anti-</w:t>
      </w:r>
      <w:proofErr w:type="spellStart"/>
      <w:r w:rsidR="00B1079B">
        <w:rPr>
          <w:rFonts w:ascii="Arial" w:hAnsi="Arial" w:cs="Arial"/>
          <w:szCs w:val="22"/>
          <w:lang w:val="fr-FR"/>
        </w:rPr>
        <w:t>angiogéniques</w:t>
      </w:r>
      <w:proofErr w:type="spellEnd"/>
      <w:r w:rsidR="00B1079B">
        <w:rPr>
          <w:rFonts w:ascii="Arial" w:hAnsi="Arial" w:cs="Arial"/>
          <w:szCs w:val="22"/>
          <w:lang w:val="fr-FR"/>
        </w:rPr>
        <w:t xml:space="preserve"> </w:t>
      </w:r>
      <w:r>
        <w:rPr>
          <w:rFonts w:ascii="Arial" w:hAnsi="Arial" w:cs="Arial"/>
          <w:szCs w:val="22"/>
          <w:lang w:val="fr-FR"/>
        </w:rPr>
        <w:t>qui permettent le traitement des formes complexes</w:t>
      </w:r>
      <w:r w:rsidR="00B1079B">
        <w:rPr>
          <w:rFonts w:ascii="Arial" w:hAnsi="Arial" w:cs="Arial"/>
          <w:szCs w:val="22"/>
          <w:lang w:val="fr-FR"/>
        </w:rPr>
        <w:t xml:space="preserve"> et minoritaires par des injections répétées et contraignantes qui augmentent considérablement le coût et compliquent la prise en charge. En outre, ils n'empêchent malheureusement pas la progression de l'atrophie </w:t>
      </w:r>
      <w:proofErr w:type="spellStart"/>
      <w:r w:rsidR="00B1079B">
        <w:rPr>
          <w:rFonts w:ascii="Arial" w:hAnsi="Arial" w:cs="Arial"/>
          <w:szCs w:val="22"/>
          <w:lang w:val="fr-FR"/>
        </w:rPr>
        <w:t>choriorétinienne</w:t>
      </w:r>
      <w:proofErr w:type="spellEnd"/>
      <w:r w:rsidR="00B1079B">
        <w:rPr>
          <w:rFonts w:ascii="Arial" w:hAnsi="Arial" w:cs="Arial"/>
          <w:szCs w:val="22"/>
          <w:lang w:val="fr-FR"/>
        </w:rPr>
        <w:t xml:space="preserve"> qui complique inévitablement ces formes de DMLA. Pour la forme atrophique</w:t>
      </w:r>
      <w:r>
        <w:rPr>
          <w:rFonts w:ascii="Arial" w:hAnsi="Arial" w:cs="Arial"/>
          <w:szCs w:val="22"/>
          <w:lang w:val="fr-FR"/>
        </w:rPr>
        <w:t>, la plus fréquente, il n'y a, à ce jour, aucune solution préventive</w:t>
      </w:r>
      <w:r w:rsidR="00CA2308">
        <w:rPr>
          <w:rFonts w:ascii="Arial" w:hAnsi="Arial" w:cs="Arial"/>
          <w:szCs w:val="22"/>
          <w:lang w:val="fr-FR"/>
        </w:rPr>
        <w:t>,</w:t>
      </w:r>
      <w:r>
        <w:rPr>
          <w:rFonts w:ascii="Arial" w:hAnsi="Arial" w:cs="Arial"/>
          <w:szCs w:val="22"/>
          <w:lang w:val="fr-FR"/>
        </w:rPr>
        <w:t xml:space="preserve"> ni thérapeutique validée.</w:t>
      </w:r>
    </w:p>
    <w:p w:rsidR="00E01854" w:rsidRDefault="00810065" w:rsidP="0051146A">
      <w:pPr>
        <w:pStyle w:val="Body1"/>
        <w:spacing w:line="276" w:lineRule="auto"/>
        <w:jc w:val="both"/>
        <w:rPr>
          <w:rFonts w:ascii="Arial" w:hAnsi="Arial" w:cs="Arial"/>
          <w:szCs w:val="22"/>
          <w:lang w:val="fr-FR"/>
        </w:rPr>
      </w:pPr>
      <w:r>
        <w:rPr>
          <w:rFonts w:ascii="Arial" w:hAnsi="Arial" w:cs="Arial"/>
          <w:szCs w:val="22"/>
          <w:lang w:val="fr-FR"/>
        </w:rPr>
        <w:t xml:space="preserve">L'origine multifactorielle de la DMLA (prédisposition génétique, facteurs environnementaux, facteurs nutritionnels ...) explique </w:t>
      </w:r>
      <w:r w:rsidR="00B1079B">
        <w:rPr>
          <w:rFonts w:ascii="Arial" w:hAnsi="Arial" w:cs="Arial"/>
          <w:szCs w:val="22"/>
          <w:lang w:val="fr-FR"/>
        </w:rPr>
        <w:t>la complexité de la pathologie,</w:t>
      </w:r>
      <w:r>
        <w:rPr>
          <w:rFonts w:ascii="Arial" w:hAnsi="Arial" w:cs="Arial"/>
          <w:szCs w:val="22"/>
          <w:lang w:val="fr-FR"/>
        </w:rPr>
        <w:t xml:space="preserve"> son hétérogénéité clinique ainsi que la variabilité des réponses thérapeutiques.</w:t>
      </w:r>
    </w:p>
    <w:p w:rsidR="00310730" w:rsidRDefault="00310730" w:rsidP="0051146A">
      <w:pPr>
        <w:pStyle w:val="Body1"/>
        <w:spacing w:line="276" w:lineRule="auto"/>
        <w:jc w:val="both"/>
        <w:rPr>
          <w:rFonts w:ascii="Arial" w:hAnsi="Arial" w:cs="Arial"/>
          <w:szCs w:val="22"/>
          <w:lang w:val="fr-FR"/>
        </w:rPr>
      </w:pPr>
    </w:p>
    <w:p w:rsidR="00E01854" w:rsidRDefault="00810065" w:rsidP="0051146A">
      <w:pPr>
        <w:pStyle w:val="Body1"/>
        <w:spacing w:line="276" w:lineRule="auto"/>
        <w:jc w:val="both"/>
        <w:rPr>
          <w:rFonts w:ascii="Arial" w:hAnsi="Arial" w:cs="Arial"/>
          <w:szCs w:val="22"/>
          <w:lang w:val="fr-FR"/>
        </w:rPr>
      </w:pPr>
      <w:r>
        <w:rPr>
          <w:rFonts w:ascii="Arial" w:hAnsi="Arial" w:cs="Arial"/>
          <w:szCs w:val="22"/>
          <w:lang w:val="fr-FR"/>
        </w:rPr>
        <w:t xml:space="preserve">C’est pour surmonter cette complexité </w:t>
      </w:r>
      <w:r w:rsidR="00CA2308">
        <w:rPr>
          <w:rFonts w:ascii="Arial" w:hAnsi="Arial" w:cs="Arial"/>
          <w:szCs w:val="22"/>
          <w:lang w:val="fr-FR"/>
        </w:rPr>
        <w:t xml:space="preserve">et parce qu’il n’est pas possible, à l’heure actuelle, de générer des données épidémiologiques spécifiques à la France, </w:t>
      </w:r>
      <w:r>
        <w:rPr>
          <w:rFonts w:ascii="Arial" w:hAnsi="Arial" w:cs="Arial"/>
          <w:szCs w:val="22"/>
          <w:lang w:val="fr-FR"/>
        </w:rPr>
        <w:t xml:space="preserve">que la Fondation Voir et Entendre </w:t>
      </w:r>
      <w:r w:rsidR="00213A4B">
        <w:rPr>
          <w:rFonts w:ascii="Arial" w:hAnsi="Arial" w:cs="Arial"/>
          <w:szCs w:val="22"/>
          <w:lang w:val="fr-FR"/>
        </w:rPr>
        <w:t>a souhaité</w:t>
      </w:r>
      <w:r>
        <w:rPr>
          <w:rFonts w:ascii="Arial" w:hAnsi="Arial" w:cs="Arial"/>
          <w:szCs w:val="22"/>
          <w:lang w:val="fr-FR"/>
        </w:rPr>
        <w:t xml:space="preserve"> </w:t>
      </w:r>
      <w:r w:rsidR="00CA2308">
        <w:rPr>
          <w:rFonts w:ascii="Arial" w:hAnsi="Arial" w:cs="Arial"/>
          <w:szCs w:val="22"/>
          <w:lang w:val="fr-FR"/>
        </w:rPr>
        <w:t>mettre en place</w:t>
      </w:r>
      <w:r>
        <w:rPr>
          <w:rFonts w:ascii="Arial" w:hAnsi="Arial" w:cs="Arial"/>
          <w:szCs w:val="22"/>
          <w:lang w:val="fr-FR"/>
        </w:rPr>
        <w:t xml:space="preserve"> un </w:t>
      </w:r>
      <w:r w:rsidR="00B1079B" w:rsidRPr="00CA2308">
        <w:rPr>
          <w:rFonts w:ascii="Arial" w:hAnsi="Arial" w:cs="Arial"/>
          <w:i/>
          <w:szCs w:val="22"/>
          <w:lang w:val="fr-FR"/>
        </w:rPr>
        <w:t>générateur de connaissance</w:t>
      </w:r>
      <w:r w:rsidR="00B1079B">
        <w:rPr>
          <w:rFonts w:ascii="Arial" w:hAnsi="Arial" w:cs="Arial"/>
          <w:szCs w:val="22"/>
          <w:lang w:val="fr-FR"/>
        </w:rPr>
        <w:t xml:space="preserve"> </w:t>
      </w:r>
      <w:r>
        <w:rPr>
          <w:rFonts w:ascii="Arial" w:hAnsi="Arial" w:cs="Arial"/>
          <w:szCs w:val="22"/>
          <w:lang w:val="fr-FR"/>
        </w:rPr>
        <w:t>partagé entre les principaux centres de référence français pour le suivi de la DMLA et recensant les données cliniques d’un très grand nombre de patients atteints de cette maladie.</w:t>
      </w:r>
    </w:p>
    <w:p w:rsidR="00E01854" w:rsidRDefault="00E01854" w:rsidP="0051146A">
      <w:pPr>
        <w:rPr>
          <w:rFonts w:cs="Arial"/>
          <w:b/>
          <w:bCs/>
          <w:i/>
          <w:iCs/>
          <w:sz w:val="22"/>
          <w:szCs w:val="22"/>
          <w:lang w:eastAsia="fr-FR"/>
        </w:rPr>
      </w:pPr>
      <w:bookmarkStart w:id="2" w:name="_Toc448762650"/>
    </w:p>
    <w:p w:rsidR="00E01854" w:rsidRDefault="00B1079B" w:rsidP="0051146A">
      <w:pPr>
        <w:pStyle w:val="Titre2"/>
        <w:tabs>
          <w:tab w:val="num" w:pos="3544"/>
        </w:tabs>
        <w:spacing w:line="276" w:lineRule="auto"/>
        <w:ind w:left="1843"/>
      </w:pPr>
      <w:bookmarkStart w:id="3" w:name="_Toc464129232"/>
      <w:r>
        <w:t xml:space="preserve">Des </w:t>
      </w:r>
      <w:r w:rsidR="00810065">
        <w:t>Objectifs</w:t>
      </w:r>
      <w:bookmarkStart w:id="4" w:name="_Toc448762651"/>
      <w:bookmarkStart w:id="5" w:name="_Toc448762652"/>
      <w:bookmarkStart w:id="6" w:name="_Toc448762653"/>
      <w:bookmarkStart w:id="7" w:name="_Toc448762654"/>
      <w:bookmarkStart w:id="8" w:name="_Toc448762655"/>
      <w:bookmarkStart w:id="9" w:name="_Toc448762656"/>
      <w:bookmarkStart w:id="10" w:name="_Toc448762657"/>
      <w:bookmarkStart w:id="11" w:name="_Toc448762658"/>
      <w:bookmarkStart w:id="12" w:name="_Toc448762717"/>
      <w:bookmarkStart w:id="13" w:name="_Toc115263387"/>
      <w:bookmarkStart w:id="14" w:name="_Toc185415222"/>
      <w:bookmarkStart w:id="15" w:name="_Toc185415384"/>
      <w:bookmarkStart w:id="16" w:name="_Toc185415531"/>
      <w:bookmarkEnd w:id="2"/>
      <w:bookmarkEnd w:id="3"/>
      <w:bookmarkEnd w:id="4"/>
      <w:bookmarkEnd w:id="5"/>
      <w:bookmarkEnd w:id="6"/>
      <w:bookmarkEnd w:id="7"/>
      <w:bookmarkEnd w:id="8"/>
      <w:bookmarkEnd w:id="9"/>
      <w:bookmarkEnd w:id="10"/>
      <w:bookmarkEnd w:id="11"/>
      <w:bookmarkEnd w:id="12"/>
      <w:r>
        <w:t xml:space="preserve"> et des moyens</w:t>
      </w:r>
    </w:p>
    <w:p w:rsidR="0051146A" w:rsidRPr="0051146A" w:rsidRDefault="0051146A" w:rsidP="0051146A">
      <w:pPr>
        <w:rPr>
          <w:lang w:eastAsia="fr-FR"/>
        </w:rPr>
      </w:pPr>
    </w:p>
    <w:p w:rsidR="00B1079B" w:rsidRDefault="00B1079B" w:rsidP="0051146A">
      <w:pPr>
        <w:jc w:val="both"/>
        <w:rPr>
          <w:rFonts w:cs="Arial"/>
          <w:szCs w:val="22"/>
        </w:rPr>
      </w:pPr>
      <w:bookmarkStart w:id="17" w:name="_Toc448762568"/>
      <w:bookmarkStart w:id="18" w:name="_Toc448762720"/>
      <w:bookmarkEnd w:id="13"/>
      <w:bookmarkEnd w:id="14"/>
      <w:bookmarkEnd w:id="15"/>
      <w:bookmarkEnd w:id="16"/>
      <w:bookmarkEnd w:id="17"/>
      <w:bookmarkEnd w:id="18"/>
      <w:r>
        <w:rPr>
          <w:rFonts w:cs="Arial"/>
          <w:szCs w:val="22"/>
        </w:rPr>
        <w:t>L</w:t>
      </w:r>
      <w:r w:rsidR="00810065">
        <w:rPr>
          <w:rFonts w:cs="Arial"/>
          <w:szCs w:val="22"/>
        </w:rPr>
        <w:t>es principaux</w:t>
      </w:r>
      <w:r>
        <w:rPr>
          <w:rFonts w:cs="Arial"/>
          <w:szCs w:val="22"/>
        </w:rPr>
        <w:t xml:space="preserve"> objectifs</w:t>
      </w:r>
      <w:r w:rsidR="00810065">
        <w:rPr>
          <w:rFonts w:cs="Arial"/>
          <w:szCs w:val="22"/>
        </w:rPr>
        <w:t xml:space="preserve"> </w:t>
      </w:r>
      <w:r>
        <w:rPr>
          <w:rFonts w:cs="Arial"/>
          <w:szCs w:val="22"/>
        </w:rPr>
        <w:t xml:space="preserve">d’OPHSTAT DMLA sont les </w:t>
      </w:r>
      <w:r w:rsidR="00810065">
        <w:rPr>
          <w:rFonts w:cs="Arial"/>
          <w:szCs w:val="22"/>
        </w:rPr>
        <w:t>suivants :</w:t>
      </w:r>
    </w:p>
    <w:p w:rsidR="00310730" w:rsidRDefault="00310730" w:rsidP="0051146A">
      <w:pPr>
        <w:jc w:val="both"/>
        <w:rPr>
          <w:rFonts w:cs="Arial"/>
          <w:szCs w:val="22"/>
        </w:rPr>
      </w:pPr>
    </w:p>
    <w:p w:rsidR="00E01854" w:rsidRPr="00557FB9" w:rsidRDefault="00810065" w:rsidP="00557FB9">
      <w:pPr>
        <w:pStyle w:val="Paragraphedeliste"/>
        <w:numPr>
          <w:ilvl w:val="0"/>
          <w:numId w:val="2"/>
        </w:numPr>
        <w:jc w:val="both"/>
        <w:rPr>
          <w:rFonts w:cs="Arial"/>
          <w:szCs w:val="22"/>
        </w:rPr>
      </w:pPr>
      <w:r>
        <w:rPr>
          <w:rFonts w:cs="Arial"/>
          <w:szCs w:val="22"/>
        </w:rPr>
        <w:t>Etudier</w:t>
      </w:r>
      <w:r w:rsidR="00557FB9">
        <w:rPr>
          <w:rFonts w:cs="Arial"/>
          <w:szCs w:val="22"/>
        </w:rPr>
        <w:t xml:space="preserve"> l’épidémiologie de la maladie </w:t>
      </w:r>
    </w:p>
    <w:p w:rsidR="00E01854" w:rsidRDefault="00810065" w:rsidP="008F535E">
      <w:pPr>
        <w:pStyle w:val="Paragraphedeliste"/>
        <w:numPr>
          <w:ilvl w:val="0"/>
          <w:numId w:val="2"/>
        </w:numPr>
        <w:rPr>
          <w:rFonts w:cs="Arial"/>
          <w:szCs w:val="22"/>
        </w:rPr>
      </w:pPr>
      <w:r>
        <w:rPr>
          <w:rFonts w:cs="Arial"/>
          <w:szCs w:val="22"/>
        </w:rPr>
        <w:t xml:space="preserve">Caractériser l’histoire naturelle de la maladie grâce à un suivi des signes fonctionnels et </w:t>
      </w:r>
      <w:r w:rsidR="008F535E">
        <w:rPr>
          <w:rFonts w:cs="Arial"/>
          <w:szCs w:val="22"/>
        </w:rPr>
        <w:t xml:space="preserve"> des </w:t>
      </w:r>
      <w:r w:rsidR="00557FB9">
        <w:rPr>
          <w:rFonts w:cs="Arial"/>
          <w:szCs w:val="22"/>
        </w:rPr>
        <w:t>changement</w:t>
      </w:r>
      <w:r w:rsidR="008F535E">
        <w:rPr>
          <w:rFonts w:cs="Arial"/>
          <w:szCs w:val="22"/>
        </w:rPr>
        <w:t>s</w:t>
      </w:r>
      <w:r w:rsidR="00557FB9">
        <w:rPr>
          <w:rFonts w:cs="Arial"/>
          <w:szCs w:val="22"/>
        </w:rPr>
        <w:t xml:space="preserve"> anatomiques précoces.</w:t>
      </w:r>
    </w:p>
    <w:p w:rsidR="00E01854" w:rsidRDefault="00810065" w:rsidP="0051146A">
      <w:pPr>
        <w:pStyle w:val="Paragraphedeliste"/>
        <w:numPr>
          <w:ilvl w:val="0"/>
          <w:numId w:val="2"/>
        </w:numPr>
        <w:jc w:val="both"/>
      </w:pPr>
      <w:r>
        <w:rPr>
          <w:rFonts w:cs="Arial"/>
          <w:szCs w:val="22"/>
        </w:rPr>
        <w:t xml:space="preserve">Evaluer l’efficacité des traitements en pratique courante. </w:t>
      </w:r>
    </w:p>
    <w:p w:rsidR="00E01854" w:rsidRDefault="00810065" w:rsidP="0051146A">
      <w:pPr>
        <w:pStyle w:val="Paragraphedeliste"/>
        <w:numPr>
          <w:ilvl w:val="0"/>
          <w:numId w:val="2"/>
        </w:numPr>
        <w:jc w:val="both"/>
      </w:pPr>
      <w:r>
        <w:rPr>
          <w:rFonts w:cs="Arial"/>
          <w:szCs w:val="22"/>
        </w:rPr>
        <w:t>Identifier des marqueurs qui pourraient servir à prédire l’efficacité des traitements disponibles</w:t>
      </w:r>
      <w:r w:rsidR="00557FB9">
        <w:rPr>
          <w:rFonts w:cs="Arial"/>
          <w:szCs w:val="22"/>
        </w:rPr>
        <w:t>.</w:t>
      </w:r>
    </w:p>
    <w:p w:rsidR="00451807" w:rsidRDefault="00810065" w:rsidP="00B1079B">
      <w:pPr>
        <w:pStyle w:val="Paragraphedeliste"/>
        <w:numPr>
          <w:ilvl w:val="0"/>
          <w:numId w:val="2"/>
        </w:numPr>
        <w:jc w:val="both"/>
        <w:rPr>
          <w:rFonts w:cs="Arial"/>
          <w:szCs w:val="22"/>
        </w:rPr>
      </w:pPr>
      <w:r>
        <w:rPr>
          <w:rFonts w:cs="Arial"/>
          <w:szCs w:val="22"/>
        </w:rPr>
        <w:t xml:space="preserve">Identifier des patients </w:t>
      </w:r>
      <w:r w:rsidR="00B1079B">
        <w:rPr>
          <w:rFonts w:cs="Arial"/>
          <w:szCs w:val="22"/>
        </w:rPr>
        <w:t>pour de futurs essais cliniques.</w:t>
      </w:r>
    </w:p>
    <w:p w:rsidR="00B1079B" w:rsidDel="00DD71A5" w:rsidRDefault="00B1079B" w:rsidP="00B1079B">
      <w:pPr>
        <w:jc w:val="both"/>
        <w:rPr>
          <w:del w:id="19" w:author="igomez" w:date="2017-11-24T10:22:00Z"/>
          <w:rFonts w:cs="Arial"/>
          <w:szCs w:val="22"/>
        </w:rPr>
      </w:pPr>
    </w:p>
    <w:p w:rsidR="00B1079B" w:rsidRDefault="00B1079B">
      <w:pPr>
        <w:spacing w:line="240" w:lineRule="auto"/>
        <w:rPr>
          <w:rFonts w:cs="Arial"/>
          <w:szCs w:val="22"/>
        </w:rPr>
      </w:pPr>
      <w:del w:id="20" w:author="igomez" w:date="2017-11-24T10:22:00Z">
        <w:r w:rsidDel="00DD71A5">
          <w:rPr>
            <w:rFonts w:cs="Arial"/>
            <w:szCs w:val="22"/>
          </w:rPr>
          <w:br w:type="page"/>
        </w:r>
      </w:del>
    </w:p>
    <w:p w:rsidR="00B1079B" w:rsidRDefault="00B1079B" w:rsidP="00B1079B">
      <w:pPr>
        <w:jc w:val="both"/>
        <w:rPr>
          <w:rFonts w:cs="Arial"/>
          <w:szCs w:val="22"/>
        </w:rPr>
      </w:pPr>
      <w:r>
        <w:rPr>
          <w:rFonts w:cs="Arial"/>
          <w:szCs w:val="22"/>
        </w:rPr>
        <w:t>Pour atteindre</w:t>
      </w:r>
      <w:r w:rsidR="00632C79">
        <w:rPr>
          <w:rFonts w:cs="Arial"/>
          <w:szCs w:val="22"/>
        </w:rPr>
        <w:t xml:space="preserve"> ces objectifs</w:t>
      </w:r>
      <w:r>
        <w:rPr>
          <w:rFonts w:cs="Arial"/>
          <w:szCs w:val="22"/>
        </w:rPr>
        <w:t xml:space="preserve">, le projet OPHSTAT s’est organisé autour de </w:t>
      </w:r>
      <w:r w:rsidR="00632C79">
        <w:rPr>
          <w:rFonts w:cs="Arial"/>
          <w:szCs w:val="22"/>
        </w:rPr>
        <w:t>trois</w:t>
      </w:r>
      <w:r>
        <w:rPr>
          <w:rFonts w:cs="Arial"/>
          <w:szCs w:val="22"/>
        </w:rPr>
        <w:t xml:space="preserve"> axes principaux :</w:t>
      </w:r>
    </w:p>
    <w:p w:rsidR="00DD59A6" w:rsidRPr="00DD59A6" w:rsidRDefault="00B1079B" w:rsidP="00DD59A6">
      <w:pPr>
        <w:pStyle w:val="Paragraphedeliste"/>
        <w:numPr>
          <w:ilvl w:val="0"/>
          <w:numId w:val="35"/>
        </w:numPr>
        <w:jc w:val="both"/>
        <w:rPr>
          <w:rFonts w:cs="Arial"/>
          <w:szCs w:val="22"/>
        </w:rPr>
      </w:pPr>
      <w:r>
        <w:rPr>
          <w:rFonts w:cs="Arial"/>
          <w:szCs w:val="22"/>
        </w:rPr>
        <w:t>Bâtir un</w:t>
      </w:r>
      <w:r w:rsidR="003151FB" w:rsidRPr="00B1079B">
        <w:rPr>
          <w:rFonts w:cs="Arial"/>
          <w:szCs w:val="22"/>
        </w:rPr>
        <w:t xml:space="preserve"> réseau national de centre</w:t>
      </w:r>
      <w:r>
        <w:rPr>
          <w:rFonts w:cs="Arial"/>
          <w:szCs w:val="22"/>
        </w:rPr>
        <w:t>s</w:t>
      </w:r>
      <w:r w:rsidR="003151FB" w:rsidRPr="00B1079B">
        <w:rPr>
          <w:rFonts w:cs="Arial"/>
          <w:szCs w:val="22"/>
        </w:rPr>
        <w:t xml:space="preserve"> experts.</w:t>
      </w:r>
    </w:p>
    <w:p w:rsidR="00661156" w:rsidRPr="00B1079B" w:rsidRDefault="00B1079B" w:rsidP="00B1079B">
      <w:pPr>
        <w:pStyle w:val="Paragraphedeliste"/>
        <w:numPr>
          <w:ilvl w:val="0"/>
          <w:numId w:val="35"/>
        </w:numPr>
        <w:jc w:val="both"/>
        <w:rPr>
          <w:rFonts w:cs="Arial"/>
          <w:szCs w:val="22"/>
        </w:rPr>
      </w:pPr>
      <w:r>
        <w:rPr>
          <w:rFonts w:cs="Arial"/>
          <w:szCs w:val="22"/>
        </w:rPr>
        <w:t>S</w:t>
      </w:r>
      <w:r w:rsidR="003151FB" w:rsidRPr="00B1079B">
        <w:rPr>
          <w:rFonts w:cs="Arial"/>
          <w:szCs w:val="22"/>
        </w:rPr>
        <w:t>écuris</w:t>
      </w:r>
      <w:r>
        <w:rPr>
          <w:rFonts w:cs="Arial"/>
          <w:szCs w:val="22"/>
        </w:rPr>
        <w:t>er</w:t>
      </w:r>
      <w:r w:rsidR="003151FB" w:rsidRPr="00B1079B">
        <w:rPr>
          <w:rFonts w:cs="Arial"/>
          <w:szCs w:val="22"/>
        </w:rPr>
        <w:t xml:space="preserve"> </w:t>
      </w:r>
      <w:r>
        <w:rPr>
          <w:rFonts w:cs="Arial"/>
          <w:szCs w:val="22"/>
        </w:rPr>
        <w:t xml:space="preserve">le projet </w:t>
      </w:r>
      <w:r w:rsidR="003151FB" w:rsidRPr="00B1079B">
        <w:rPr>
          <w:rFonts w:cs="Arial"/>
          <w:szCs w:val="22"/>
        </w:rPr>
        <w:t>sur les plan</w:t>
      </w:r>
      <w:r>
        <w:rPr>
          <w:rFonts w:cs="Arial"/>
          <w:szCs w:val="22"/>
        </w:rPr>
        <w:t xml:space="preserve">s scientifique et réglementaire grâce à un comité </w:t>
      </w:r>
      <w:r w:rsidR="00FA03AB">
        <w:rPr>
          <w:rFonts w:cs="Arial"/>
          <w:szCs w:val="22"/>
        </w:rPr>
        <w:t xml:space="preserve">scientifique et un comité </w:t>
      </w:r>
      <w:r>
        <w:rPr>
          <w:rFonts w:cs="Arial"/>
          <w:szCs w:val="22"/>
        </w:rPr>
        <w:t>de pilotage.</w:t>
      </w:r>
    </w:p>
    <w:p w:rsidR="00B1079B" w:rsidRPr="00B1079B" w:rsidRDefault="00B1079B" w:rsidP="00B1079B">
      <w:pPr>
        <w:pStyle w:val="Paragraphedeliste"/>
        <w:numPr>
          <w:ilvl w:val="0"/>
          <w:numId w:val="35"/>
        </w:numPr>
        <w:rPr>
          <w:rFonts w:cs="Arial"/>
          <w:szCs w:val="22"/>
        </w:rPr>
      </w:pPr>
      <w:r>
        <w:rPr>
          <w:rFonts w:cs="Arial"/>
          <w:szCs w:val="22"/>
        </w:rPr>
        <w:t>Se doter d’u</w:t>
      </w:r>
      <w:r w:rsidR="003151FB" w:rsidRPr="00B1079B">
        <w:rPr>
          <w:rFonts w:cs="Arial"/>
          <w:szCs w:val="22"/>
        </w:rPr>
        <w:t>n système d’information partagé, adapté à la pratique courante</w:t>
      </w:r>
      <w:r>
        <w:rPr>
          <w:rFonts w:cs="Arial"/>
          <w:szCs w:val="22"/>
        </w:rPr>
        <w:t xml:space="preserve"> et </w:t>
      </w:r>
      <w:r w:rsidR="00DD59A6">
        <w:rPr>
          <w:rFonts w:cs="Arial"/>
          <w:szCs w:val="22"/>
        </w:rPr>
        <w:t xml:space="preserve">capable </w:t>
      </w:r>
      <w:r>
        <w:rPr>
          <w:rFonts w:cs="Arial"/>
          <w:szCs w:val="22"/>
        </w:rPr>
        <w:t>d’interopérabilité.</w:t>
      </w:r>
    </w:p>
    <w:p w:rsidR="00E01854" w:rsidRDefault="00A57C10" w:rsidP="0051146A">
      <w:pPr>
        <w:pStyle w:val="Titre1"/>
        <w:spacing w:line="276" w:lineRule="auto"/>
      </w:pPr>
      <w:r>
        <w:lastRenderedPageBreak/>
        <w:t>Organisation multicentrique</w:t>
      </w:r>
      <w:del w:id="21" w:author="igomez" w:date="2017-11-24T09:36:00Z">
        <w:r w:rsidDel="007679BF">
          <w:delText>s</w:delText>
        </w:r>
      </w:del>
      <w:r>
        <w:t xml:space="preserve"> du recueil de données</w:t>
      </w:r>
    </w:p>
    <w:p w:rsidR="00A57C10" w:rsidRPr="00A57C10" w:rsidRDefault="00A57C10" w:rsidP="00A57C10"/>
    <w:p w:rsidR="00A57C10" w:rsidRDefault="00A57C10" w:rsidP="00A57C10">
      <w:pPr>
        <w:pStyle w:val="Titre2"/>
      </w:pPr>
      <w:r>
        <w:t>Intégration du registre à la pratique médicale</w:t>
      </w:r>
    </w:p>
    <w:p w:rsidR="00A57C10" w:rsidRDefault="00A57C10" w:rsidP="00A57C10">
      <w:pPr>
        <w:jc w:val="both"/>
      </w:pPr>
      <w:r>
        <w:t>L’idée-force sur laquelle repose l’adhésion des centres de recueil de données cliniques, du service hospitalier jusqu’au cabinet privé, repose sur l’intégration la plus étroite possible de la saisie des données avec la pratique médicale en ophtalmologie. Il s’est alors agit d</w:t>
      </w:r>
      <w:bookmarkStart w:id="22" w:name="_Toc115263408"/>
      <w:bookmarkStart w:id="23" w:name="_Toc185415245"/>
      <w:bookmarkStart w:id="24" w:name="_Toc185415407"/>
      <w:bookmarkStart w:id="25" w:name="_Toc185415553"/>
      <w:bookmarkStart w:id="26" w:name="_Toc448762678"/>
      <w:bookmarkStart w:id="27" w:name="_Toc464129257"/>
      <w:r>
        <w:t>’appréhender à la fois les usage</w:t>
      </w:r>
      <w:r w:rsidR="00632C79">
        <w:t>s</w:t>
      </w:r>
      <w:r>
        <w:t xml:space="preserve"> de la pr</w:t>
      </w:r>
      <w:r w:rsidR="00632C79">
        <w:t>atique</w:t>
      </w:r>
      <w:r>
        <w:t>, son environnement ainsi que l’écosystème technologique dans lequel elle s’exerce pour minimiser l’impact de la saisie sur le métier du praticien.</w:t>
      </w:r>
    </w:p>
    <w:p w:rsidR="00A57C10" w:rsidRDefault="00A57C10" w:rsidP="00A57C10">
      <w:pPr>
        <w:jc w:val="both"/>
      </w:pPr>
    </w:p>
    <w:p w:rsidR="00A57C10" w:rsidRDefault="00A57C10" w:rsidP="00A57C10">
      <w:pPr>
        <w:jc w:val="both"/>
      </w:pPr>
      <w:r>
        <w:t>Pour mener cette tâche, nous avons choisi d’identifier un prestataire spécialisé et agréé pour l’hébergement de données de santé via un appel d’offre public. Cette collaboration nous a permis de bâtir l’entrepôt de données lui-même</w:t>
      </w:r>
      <w:r w:rsidR="00F1696C">
        <w:t>,</w:t>
      </w:r>
      <w:r>
        <w:t xml:space="preserve"> ainsi qu’un ensemble de d’outils à l’attention des médecins leur permettant de suivre longitudinalement leurs </w:t>
      </w:r>
      <w:proofErr w:type="spellStart"/>
      <w:r>
        <w:t>patientèle</w:t>
      </w:r>
      <w:proofErr w:type="spellEnd"/>
      <w:r>
        <w:t xml:space="preserve">. </w:t>
      </w:r>
      <w:r w:rsidR="00F1696C">
        <w:t>Au cours de cette</w:t>
      </w:r>
      <w:r>
        <w:t xml:space="preserve"> phase de développement, nous avons, en accord avec un collège pilote d’ophtalmologues, défini un formulaire </w:t>
      </w:r>
      <w:r w:rsidR="002239DD">
        <w:t xml:space="preserve">en ligne </w:t>
      </w:r>
      <w:r>
        <w:t>de référence assorti d’un canevas de critères de Qualité des données, établi</w:t>
      </w:r>
      <w:r w:rsidR="00310730">
        <w:t>, notamment,</w:t>
      </w:r>
      <w:r>
        <w:t xml:space="preserve"> d’après la notice de l’International Conso</w:t>
      </w:r>
      <w:r w:rsidR="004E4386">
        <w:t>r</w:t>
      </w:r>
      <w:r>
        <w:t xml:space="preserve">tium for </w:t>
      </w:r>
      <w:proofErr w:type="spellStart"/>
      <w:r>
        <w:t>Health</w:t>
      </w:r>
      <w:proofErr w:type="spellEnd"/>
      <w:r>
        <w:t xml:space="preserve"> </w:t>
      </w:r>
      <w:proofErr w:type="spellStart"/>
      <w:r>
        <w:t>Outcomes</w:t>
      </w:r>
      <w:proofErr w:type="spellEnd"/>
      <w:r>
        <w:t xml:space="preserve"> </w:t>
      </w:r>
      <w:proofErr w:type="spellStart"/>
      <w:r>
        <w:t>Measurement</w:t>
      </w:r>
      <w:proofErr w:type="spellEnd"/>
      <w:r>
        <w:t xml:space="preserve"> (ICHOM).</w:t>
      </w:r>
    </w:p>
    <w:p w:rsidR="004E4386" w:rsidRDefault="00A57C10" w:rsidP="00A57C10">
      <w:pPr>
        <w:jc w:val="both"/>
        <w:rPr>
          <w:ins w:id="28" w:author="igomez" w:date="2017-11-24T10:19:00Z"/>
        </w:rPr>
      </w:pPr>
      <w:r>
        <w:t>Parallèlement, nous avons entrepris l’implémentation de notre formulaire de saisie à l’intérieur même des systèmes d’information qui équipent déjà les services hospitaliers d’ophtalmologie et les cabinets privés. Nous avons rencontré</w:t>
      </w:r>
      <w:r w:rsidR="00632C79">
        <w:t>, à ce jour,</w:t>
      </w:r>
      <w:r>
        <w:t xml:space="preserve"> certains des fournisseurs </w:t>
      </w:r>
      <w:r w:rsidR="00310730">
        <w:t>de ces systèmes</w:t>
      </w:r>
      <w:r>
        <w:t xml:space="preserve"> et avons organisé avec eux le déploiement de notre formulaire lorsque cela était possible</w:t>
      </w:r>
      <w:r w:rsidR="00310730">
        <w:t>.</w:t>
      </w:r>
    </w:p>
    <w:p w:rsidR="00E25078" w:rsidRDefault="00E25078" w:rsidP="00A57C10">
      <w:pPr>
        <w:jc w:val="both"/>
        <w:rPr>
          <w:ins w:id="29" w:author="igomez" w:date="2017-11-24T10:19:00Z"/>
        </w:rPr>
      </w:pPr>
    </w:p>
    <w:p w:rsidR="00E25078" w:rsidRDefault="00E25078" w:rsidP="00E25078">
      <w:pPr>
        <w:jc w:val="both"/>
        <w:rPr>
          <w:ins w:id="30" w:author="igomez" w:date="2017-11-24T10:19:00Z"/>
        </w:rPr>
      </w:pPr>
      <w:ins w:id="31" w:author="igomez" w:date="2017-11-24T10:19:00Z">
        <w:r>
          <w:t>Quant aux informations collectées</w:t>
        </w:r>
        <w:r>
          <w:t>, nous avons opté, en première intention, pour un nombre limité d’items à renseigner ainsi qu’une granularité raisonnable de la réponse, sans hypothéquer toutefois la puissance des études épidémiologiques à venir.</w:t>
        </w:r>
      </w:ins>
    </w:p>
    <w:p w:rsidR="00E25078" w:rsidRDefault="00E25078" w:rsidP="00A57C10">
      <w:pPr>
        <w:jc w:val="both"/>
      </w:pPr>
    </w:p>
    <w:p w:rsidR="004E4386" w:rsidRDefault="004E4386" w:rsidP="00A57C10">
      <w:pPr>
        <w:jc w:val="both"/>
      </w:pPr>
    </w:p>
    <w:p w:rsidR="004E4386" w:rsidRDefault="004E4386" w:rsidP="004E4386">
      <w:pPr>
        <w:pStyle w:val="Titre2"/>
        <w:rPr>
          <w:ins w:id="32" w:author="igomez" w:date="2017-11-24T09:47:00Z"/>
        </w:rPr>
      </w:pPr>
      <w:r>
        <w:t>Contrôle qualité des données</w:t>
      </w:r>
      <w:r w:rsidR="00310730">
        <w:t xml:space="preserve"> </w:t>
      </w:r>
      <w:ins w:id="33" w:author="igomez" w:date="2017-11-24T09:45:00Z">
        <w:r w:rsidR="008975FB">
          <w:t>(QC)</w:t>
        </w:r>
      </w:ins>
    </w:p>
    <w:p w:rsidR="00074615" w:rsidRPr="00074615" w:rsidRDefault="00074615" w:rsidP="00074615">
      <w:pPr>
        <w:pStyle w:val="Titre3"/>
        <w:pPrChange w:id="34" w:author="igomez" w:date="2017-11-24T09:47:00Z">
          <w:pPr>
            <w:pStyle w:val="Titre2"/>
          </w:pPr>
        </w:pPrChange>
      </w:pPr>
      <w:ins w:id="35" w:author="igomez" w:date="2017-11-24T09:47:00Z">
        <w:r>
          <w:t>Contrôles à la source</w:t>
        </w:r>
      </w:ins>
    </w:p>
    <w:p w:rsidR="008975FB" w:rsidRDefault="008975FB" w:rsidP="004E4386">
      <w:pPr>
        <w:jc w:val="both"/>
        <w:rPr>
          <w:ins w:id="36" w:author="igomez" w:date="2017-11-24T09:38:00Z"/>
        </w:rPr>
      </w:pPr>
      <w:ins w:id="37" w:author="igomez" w:date="2017-11-24T09:37:00Z">
        <w:r>
          <w:t xml:space="preserve">Du point de vue technique, les données qui arrivent au registre ont essentiellement deux </w:t>
        </w:r>
      </w:ins>
      <w:ins w:id="38" w:author="igomez" w:date="2017-11-24T09:46:00Z">
        <w:r w:rsidR="00074615">
          <w:t>voies d</w:t>
        </w:r>
        <w:r w:rsidR="00074615">
          <w:t>’</w:t>
        </w:r>
        <w:r w:rsidR="00074615">
          <w:t xml:space="preserve">acheminement </w:t>
        </w:r>
      </w:ins>
      <w:ins w:id="39" w:author="igomez" w:date="2017-11-24T09:37:00Z">
        <w:r>
          <w:t>possibles</w:t>
        </w:r>
      </w:ins>
      <w:ins w:id="40" w:author="igomez" w:date="2017-11-24T09:38:00Z">
        <w:r>
          <w:t> </w:t>
        </w:r>
        <w:r>
          <w:t>:</w:t>
        </w:r>
      </w:ins>
      <w:ins w:id="41" w:author="igomez" w:date="2017-11-24T09:37:00Z">
        <w:r>
          <w:t xml:space="preserve"> </w:t>
        </w:r>
      </w:ins>
    </w:p>
    <w:p w:rsidR="008975FB" w:rsidRDefault="008975FB" w:rsidP="008975FB">
      <w:pPr>
        <w:pStyle w:val="Paragraphedeliste"/>
        <w:numPr>
          <w:ilvl w:val="0"/>
          <w:numId w:val="38"/>
        </w:numPr>
        <w:jc w:val="both"/>
        <w:rPr>
          <w:ins w:id="42" w:author="igomez" w:date="2017-11-24T09:40:00Z"/>
        </w:rPr>
        <w:pPrChange w:id="43" w:author="igomez" w:date="2017-11-24T09:41:00Z">
          <w:pPr>
            <w:jc w:val="both"/>
          </w:pPr>
        </w:pPrChange>
      </w:pPr>
      <w:ins w:id="44" w:author="igomez" w:date="2017-11-24T09:41:00Z">
        <w:r>
          <w:t>Option</w:t>
        </w:r>
        <w:r>
          <w:t> </w:t>
        </w:r>
        <w:r>
          <w:t>: Les données sont saisies</w:t>
        </w:r>
      </w:ins>
      <w:ins w:id="45" w:author="igomez" w:date="2017-11-24T09:38:00Z">
        <w:r>
          <w:t xml:space="preserve"> dans la plateforme web du Registre.</w:t>
        </w:r>
      </w:ins>
      <w:ins w:id="46" w:author="igomez" w:date="2017-11-24T09:39:00Z">
        <w:r>
          <w:t xml:space="preserve"> Les formulaires de la plateforme disposent de nombreu</w:t>
        </w:r>
      </w:ins>
      <w:ins w:id="47" w:author="igomez" w:date="2017-11-24T09:41:00Z">
        <w:r>
          <w:t>ses</w:t>
        </w:r>
      </w:ins>
      <w:ins w:id="48" w:author="igomez" w:date="2017-11-24T09:39:00Z">
        <w:r>
          <w:t xml:space="preserve"> mesure</w:t>
        </w:r>
      </w:ins>
      <w:ins w:id="49" w:author="igomez" w:date="2017-11-24T09:42:00Z">
        <w:r>
          <w:t>s</w:t>
        </w:r>
      </w:ins>
      <w:ins w:id="50" w:author="igomez" w:date="2017-11-24T09:39:00Z">
        <w:r>
          <w:t xml:space="preserve"> de contrôle</w:t>
        </w:r>
      </w:ins>
      <w:ins w:id="51" w:author="igomez" w:date="2017-11-24T09:42:00Z">
        <w:r>
          <w:t xml:space="preserve"> de la qualité </w:t>
        </w:r>
      </w:ins>
      <w:ins w:id="52" w:author="igomez" w:date="2017-11-24T09:39:00Z">
        <w:r>
          <w:t>de</w:t>
        </w:r>
      </w:ins>
      <w:ins w:id="53" w:author="igomez" w:date="2017-11-24T09:42:00Z">
        <w:r>
          <w:t>s</w:t>
        </w:r>
      </w:ins>
      <w:ins w:id="54" w:author="igomez" w:date="2017-11-24T09:39:00Z">
        <w:r>
          <w:t xml:space="preserve"> données à la source</w:t>
        </w:r>
        <w:r>
          <w:t> </w:t>
        </w:r>
        <w:r>
          <w:t>: affichages conditionnel</w:t>
        </w:r>
      </w:ins>
      <w:ins w:id="55" w:author="igomez" w:date="2017-11-24T09:42:00Z">
        <w:r>
          <w:t>s</w:t>
        </w:r>
      </w:ins>
      <w:ins w:id="56" w:author="igomez" w:date="2017-11-24T09:39:00Z">
        <w:r>
          <w:t>, bornes pour champs de type date et chiffres, contr</w:t>
        </w:r>
      </w:ins>
      <w:ins w:id="57" w:author="igomez" w:date="2017-11-24T09:40:00Z">
        <w:r>
          <w:t>ôles de cohérence entre les différents champs intra-formulaire et inter-formulaires (conditions logiques qui sont vérifiées en temps réel lors de la saisie).</w:t>
        </w:r>
      </w:ins>
    </w:p>
    <w:p w:rsidR="008975FB" w:rsidRDefault="008975FB" w:rsidP="008975FB">
      <w:pPr>
        <w:pStyle w:val="Paragraphedeliste"/>
        <w:numPr>
          <w:ilvl w:val="0"/>
          <w:numId w:val="38"/>
        </w:numPr>
        <w:jc w:val="both"/>
        <w:rPr>
          <w:ins w:id="58" w:author="igomez" w:date="2017-11-24T09:37:00Z"/>
        </w:rPr>
        <w:pPrChange w:id="59" w:author="igomez" w:date="2017-11-24T09:41:00Z">
          <w:pPr>
            <w:jc w:val="both"/>
          </w:pPr>
        </w:pPrChange>
      </w:pPr>
      <w:ins w:id="60" w:author="igomez" w:date="2017-11-24T09:43:00Z">
        <w:r>
          <w:t>Option</w:t>
        </w:r>
        <w:r>
          <w:t> </w:t>
        </w:r>
        <w:r>
          <w:t xml:space="preserve">: Les données sont </w:t>
        </w:r>
      </w:ins>
      <w:ins w:id="61" w:author="igomez" w:date="2017-11-24T09:44:00Z">
        <w:r>
          <w:t>saisies</w:t>
        </w:r>
      </w:ins>
      <w:ins w:id="62" w:author="igomez" w:date="2017-11-24T09:43:00Z">
        <w:r>
          <w:t xml:space="preserve"> dans le SI du centre (DPI). Étant la voie préférentielle de saisie du Registre</w:t>
        </w:r>
      </w:ins>
      <w:ins w:id="63" w:author="igomez" w:date="2017-11-24T09:44:00Z">
        <w:r>
          <w:t xml:space="preserve"> (car la mieux adaptée à la pratique </w:t>
        </w:r>
        <w:r>
          <w:t>professionnelle</w:t>
        </w:r>
        <w:r>
          <w:t>)</w:t>
        </w:r>
      </w:ins>
      <w:ins w:id="64" w:author="igomez" w:date="2017-11-24T09:43:00Z">
        <w:r>
          <w:t>, elle constitue pourtant le défi le plus grand</w:t>
        </w:r>
      </w:ins>
      <w:ins w:id="65" w:author="igomez" w:date="2017-11-24T09:44:00Z">
        <w:r>
          <w:t>, dû à l</w:t>
        </w:r>
        <w:r>
          <w:t>’</w:t>
        </w:r>
        <w:proofErr w:type="spellStart"/>
        <w:r>
          <w:t>hétérogénéitéqui</w:t>
        </w:r>
        <w:proofErr w:type="spellEnd"/>
        <w:r>
          <w:t xml:space="preserve"> lui est propre. A</w:t>
        </w:r>
      </w:ins>
      <w:ins w:id="66" w:author="igomez" w:date="2017-11-24T09:45:00Z">
        <w:r>
          <w:t>insi, il y a des DPIs qui disposent de mesures QC</w:t>
        </w:r>
      </w:ins>
      <w:ins w:id="67" w:author="igomez" w:date="2017-11-24T09:43:00Z">
        <w:r>
          <w:t xml:space="preserve"> </w:t>
        </w:r>
      </w:ins>
      <w:ins w:id="68" w:author="igomez" w:date="2017-11-24T09:45:00Z">
        <w:r>
          <w:t>similaires à celles mentionn</w:t>
        </w:r>
        <w:r w:rsidR="00074615">
          <w:t>ées ci-dessus</w:t>
        </w:r>
      </w:ins>
      <w:ins w:id="69" w:author="igomez" w:date="2017-11-24T09:48:00Z">
        <w:r w:rsidR="00074615">
          <w:t>,</w:t>
        </w:r>
      </w:ins>
      <w:ins w:id="70" w:author="igomez" w:date="2017-11-24T09:45:00Z">
        <w:r>
          <w:t xml:space="preserve"> qui garantissent, donc, une bonne qualit</w:t>
        </w:r>
      </w:ins>
      <w:ins w:id="71" w:author="igomez" w:date="2017-11-24T09:46:00Z">
        <w:r>
          <w:t>é des données à la source</w:t>
        </w:r>
      </w:ins>
      <w:ins w:id="72" w:author="igomez" w:date="2017-11-24T09:48:00Z">
        <w:r w:rsidR="00074615">
          <w:t>. M</w:t>
        </w:r>
      </w:ins>
      <w:ins w:id="73" w:author="igomez" w:date="2017-11-24T09:46:00Z">
        <w:r>
          <w:t>ais nous trouvons également des DPI avec des technologies un peu plus anciennes</w:t>
        </w:r>
      </w:ins>
      <w:ins w:id="74" w:author="igomez" w:date="2017-11-24T09:47:00Z">
        <w:r w:rsidR="00074615">
          <w:t xml:space="preserve"> qui ne permettent pas d</w:t>
        </w:r>
      </w:ins>
      <w:ins w:id="75" w:author="igomez" w:date="2017-11-24T09:48:00Z">
        <w:r w:rsidR="00074615">
          <w:t>’</w:t>
        </w:r>
        <w:r w:rsidR="00074615">
          <w:t>avoir ces garanties à la source et qui ont motivé en grande partie les mesure qui nous décrivons dans la suite.</w:t>
        </w:r>
      </w:ins>
    </w:p>
    <w:p w:rsidR="008975FB" w:rsidRDefault="008975FB" w:rsidP="004E4386">
      <w:pPr>
        <w:jc w:val="both"/>
        <w:rPr>
          <w:ins w:id="76" w:author="igomez" w:date="2017-11-24T09:47:00Z"/>
        </w:rPr>
      </w:pPr>
    </w:p>
    <w:p w:rsidR="00074615" w:rsidRDefault="00074615" w:rsidP="00074615">
      <w:pPr>
        <w:pStyle w:val="Titre3"/>
        <w:rPr>
          <w:ins w:id="77" w:author="igomez" w:date="2017-11-24T10:16:00Z"/>
        </w:rPr>
        <w:pPrChange w:id="78" w:author="igomez" w:date="2017-11-24T09:47:00Z">
          <w:pPr>
            <w:jc w:val="both"/>
          </w:pPr>
        </w:pPrChange>
      </w:pPr>
      <w:ins w:id="79" w:author="igomez" w:date="2017-11-24T09:47:00Z">
        <w:r>
          <w:t>Contrôles à l</w:t>
        </w:r>
        <w:r>
          <w:t>’</w:t>
        </w:r>
        <w:r>
          <w:t>import</w:t>
        </w:r>
      </w:ins>
    </w:p>
    <w:p w:rsidR="00074615" w:rsidRDefault="005D7E89" w:rsidP="00074615">
      <w:pPr>
        <w:rPr>
          <w:ins w:id="80" w:author="igomez" w:date="2017-11-24T09:58:00Z"/>
          <w:lang w:eastAsia="fr-FR"/>
        </w:rPr>
        <w:pPrChange w:id="81" w:author="igomez" w:date="2017-11-24T09:49:00Z">
          <w:pPr>
            <w:jc w:val="both"/>
          </w:pPr>
        </w:pPrChange>
      </w:pPr>
      <w:ins w:id="82" w:author="igomez" w:date="2017-11-24T10:16:00Z">
        <w:r>
          <w:t>En effet, l’alimentation centrale de notre registre s’effectue par l’intermédiaire de transfert de données depuis les centres de recueil de données, c’est à dire de manière asynchrone</w:t>
        </w:r>
      </w:ins>
      <w:ins w:id="83" w:author="igomez" w:date="2017-11-24T10:17:00Z">
        <w:r w:rsidR="00773BA1">
          <w:t xml:space="preserve"> (option/voie 2 de la rubrique précédente)</w:t>
        </w:r>
      </w:ins>
      <w:ins w:id="84" w:author="igomez" w:date="2017-11-24T10:16:00Z">
        <w:r>
          <w:t>.</w:t>
        </w:r>
        <w:r w:rsidR="00773BA1">
          <w:t xml:space="preserve"> Mais </w:t>
        </w:r>
      </w:ins>
      <w:ins w:id="85" w:author="igomez" w:date="2017-11-24T10:17:00Z">
        <w:r w:rsidR="00773BA1">
          <w:t xml:space="preserve">indépendamment de </w:t>
        </w:r>
      </w:ins>
      <w:ins w:id="86" w:author="igomez" w:date="2017-11-24T09:49:00Z">
        <w:r w:rsidR="00074615">
          <w:rPr>
            <w:lang w:eastAsia="fr-FR"/>
          </w:rPr>
          <w:t>la voie d</w:t>
        </w:r>
        <w:r w:rsidR="00074615">
          <w:rPr>
            <w:lang w:eastAsia="fr-FR"/>
          </w:rPr>
          <w:t>’</w:t>
        </w:r>
        <w:r w:rsidR="00074615">
          <w:rPr>
            <w:lang w:eastAsia="fr-FR"/>
          </w:rPr>
          <w:t>acheminement des données</w:t>
        </w:r>
      </w:ins>
      <w:ins w:id="87" w:author="igomez" w:date="2017-11-24T09:53:00Z">
        <w:r w:rsidR="00DE4A9A">
          <w:rPr>
            <w:lang w:eastAsia="fr-FR"/>
          </w:rPr>
          <w:t xml:space="preserve"> </w:t>
        </w:r>
      </w:ins>
      <w:ins w:id="88" w:author="igomez" w:date="2017-11-24T09:52:00Z">
        <w:r w:rsidR="00DE4A9A">
          <w:rPr>
            <w:lang w:eastAsia="fr-FR"/>
          </w:rPr>
          <w:t>vers le Registre</w:t>
        </w:r>
      </w:ins>
      <w:ins w:id="89" w:author="igomez" w:date="2017-11-24T09:49:00Z">
        <w:r w:rsidR="00074615">
          <w:rPr>
            <w:lang w:eastAsia="fr-FR"/>
          </w:rPr>
          <w:t xml:space="preserve">, les données </w:t>
        </w:r>
        <w:r w:rsidR="00074615">
          <w:rPr>
            <w:lang w:eastAsia="fr-FR"/>
          </w:rPr>
          <w:lastRenderedPageBreak/>
          <w:t>reçues sont, après transformation</w:t>
        </w:r>
      </w:ins>
      <w:ins w:id="90" w:author="igomez" w:date="2017-11-24T09:51:00Z">
        <w:r w:rsidR="001A5837">
          <w:rPr>
            <w:lang w:eastAsia="fr-FR"/>
          </w:rPr>
          <w:t>s</w:t>
        </w:r>
      </w:ins>
      <w:ins w:id="91" w:author="igomez" w:date="2017-11-24T09:49:00Z">
        <w:r w:rsidR="00074615">
          <w:rPr>
            <w:lang w:eastAsia="fr-FR"/>
          </w:rPr>
          <w:t xml:space="preserve"> nécessaires pour leur rendre dans le format du Registre</w:t>
        </w:r>
      </w:ins>
      <w:ins w:id="92" w:author="igomez" w:date="2017-11-24T09:50:00Z">
        <w:r w:rsidR="00074615">
          <w:rPr>
            <w:rStyle w:val="Appelnotedebasdep"/>
            <w:lang w:eastAsia="fr-FR"/>
          </w:rPr>
          <w:footnoteReference w:id="1"/>
        </w:r>
      </w:ins>
      <w:ins w:id="105" w:author="igomez" w:date="2017-11-24T09:49:00Z">
        <w:r w:rsidR="00074615">
          <w:rPr>
            <w:lang w:eastAsia="fr-FR"/>
          </w:rPr>
          <w:t xml:space="preserve">, </w:t>
        </w:r>
      </w:ins>
      <w:ins w:id="106" w:author="igomez" w:date="2017-11-24T09:56:00Z">
        <w:r w:rsidR="00021F55">
          <w:rPr>
            <w:lang w:eastAsia="fr-FR"/>
          </w:rPr>
          <w:t xml:space="preserve">soumis à une </w:t>
        </w:r>
      </w:ins>
      <w:ins w:id="107" w:author="igomez" w:date="2017-11-24T09:57:00Z">
        <w:r w:rsidR="00021F55">
          <w:rPr>
            <w:lang w:eastAsia="fr-FR"/>
          </w:rPr>
          <w:t>batterie</w:t>
        </w:r>
      </w:ins>
      <w:ins w:id="108" w:author="igomez" w:date="2017-11-24T09:56:00Z">
        <w:r w:rsidR="00021F55">
          <w:rPr>
            <w:lang w:eastAsia="fr-FR"/>
          </w:rPr>
          <w:t xml:space="preserve"> de contr</w:t>
        </w:r>
      </w:ins>
      <w:ins w:id="109" w:author="igomez" w:date="2017-11-24T09:57:00Z">
        <w:r w:rsidR="00021F55">
          <w:rPr>
            <w:lang w:eastAsia="fr-FR"/>
          </w:rPr>
          <w:t>ôles (conditions logiques testé</w:t>
        </w:r>
      </w:ins>
      <w:ins w:id="110" w:author="igomez" w:date="2017-11-24T10:04:00Z">
        <w:r w:rsidR="000309E7">
          <w:rPr>
            <w:lang w:eastAsia="fr-FR"/>
          </w:rPr>
          <w:t>e</w:t>
        </w:r>
      </w:ins>
      <w:ins w:id="111" w:author="igomez" w:date="2017-11-24T09:57:00Z">
        <w:r w:rsidR="000309E7">
          <w:rPr>
            <w:lang w:eastAsia="fr-FR"/>
          </w:rPr>
          <w:t>s</w:t>
        </w:r>
      </w:ins>
      <w:ins w:id="112" w:author="igomez" w:date="2017-11-24T10:05:00Z">
        <w:r w:rsidR="000309E7">
          <w:rPr>
            <w:lang w:eastAsia="fr-FR"/>
          </w:rPr>
          <w:t xml:space="preserve"> sur les</w:t>
        </w:r>
      </w:ins>
      <w:ins w:id="113" w:author="igomez" w:date="2017-11-24T09:57:00Z">
        <w:r w:rsidR="00021F55">
          <w:rPr>
            <w:lang w:eastAsia="fr-FR"/>
          </w:rPr>
          <w:t xml:space="preserve"> fiches soumises pour import). Le </w:t>
        </w:r>
      </w:ins>
      <w:ins w:id="114" w:author="igomez" w:date="2017-11-24T09:58:00Z">
        <w:r w:rsidR="00021F55">
          <w:rPr>
            <w:lang w:eastAsia="fr-FR"/>
          </w:rPr>
          <w:t>résultat</w:t>
        </w:r>
      </w:ins>
      <w:ins w:id="115" w:author="igomez" w:date="2017-11-24T09:57:00Z">
        <w:r w:rsidR="00021F55">
          <w:rPr>
            <w:lang w:eastAsia="fr-FR"/>
          </w:rPr>
          <w:t xml:space="preserve"> de cette batterie de contr</w:t>
        </w:r>
      </w:ins>
      <w:ins w:id="116" w:author="igomez" w:date="2017-11-24T09:58:00Z">
        <w:r w:rsidR="00021F55">
          <w:rPr>
            <w:lang w:eastAsia="fr-FR"/>
          </w:rPr>
          <w:t>ôle attribue des notes (scores) à chacune des fiches soumises</w:t>
        </w:r>
      </w:ins>
      <w:ins w:id="117" w:author="igomez" w:date="2017-11-24T10:02:00Z">
        <w:r w:rsidR="000309E7">
          <w:rPr>
            <w:rStyle w:val="Appelnotedebasdep"/>
            <w:lang w:eastAsia="fr-FR"/>
          </w:rPr>
          <w:footnoteReference w:id="2"/>
        </w:r>
      </w:ins>
      <w:ins w:id="130" w:author="igomez" w:date="2017-11-24T09:58:00Z">
        <w:r w:rsidR="00021F55">
          <w:rPr>
            <w:lang w:eastAsia="fr-FR"/>
          </w:rPr>
          <w:t xml:space="preserve">. </w:t>
        </w:r>
      </w:ins>
    </w:p>
    <w:p w:rsidR="00021F55" w:rsidRDefault="00021F55" w:rsidP="00074615">
      <w:pPr>
        <w:rPr>
          <w:ins w:id="131" w:author="igomez" w:date="2017-11-24T09:58:00Z"/>
          <w:lang w:eastAsia="fr-FR"/>
        </w:rPr>
        <w:pPrChange w:id="132" w:author="igomez" w:date="2017-11-24T09:49:00Z">
          <w:pPr>
            <w:jc w:val="both"/>
          </w:pPr>
        </w:pPrChange>
      </w:pPr>
    </w:p>
    <w:p w:rsidR="00021F55" w:rsidRDefault="00021F55" w:rsidP="00074615">
      <w:pPr>
        <w:rPr>
          <w:ins w:id="133" w:author="igomez" w:date="2017-11-24T10:05:00Z"/>
          <w:lang w:eastAsia="fr-FR"/>
        </w:rPr>
        <w:pPrChange w:id="134" w:author="igomez" w:date="2017-11-24T09:49:00Z">
          <w:pPr>
            <w:jc w:val="both"/>
          </w:pPr>
        </w:pPrChange>
      </w:pPr>
      <w:ins w:id="135" w:author="igomez" w:date="2017-11-24T09:58:00Z">
        <w:r>
          <w:rPr>
            <w:lang w:eastAsia="fr-FR"/>
          </w:rPr>
          <w:t>Ceci est un contrôle plus fin et plus flexible que les contr</w:t>
        </w:r>
      </w:ins>
      <w:ins w:id="136" w:author="igomez" w:date="2017-11-24T09:59:00Z">
        <w:r>
          <w:rPr>
            <w:lang w:eastAsia="fr-FR"/>
          </w:rPr>
          <w:t>ôles classiques basés sur des champs obligatoires (souvent trop rigides comme condition</w:t>
        </w:r>
      </w:ins>
      <w:ins w:id="137" w:author="igomez" w:date="2017-11-24T10:00:00Z">
        <w:r>
          <w:rPr>
            <w:lang w:eastAsia="fr-FR"/>
          </w:rPr>
          <w:t xml:space="preserve"> pour </w:t>
        </w:r>
      </w:ins>
      <w:ins w:id="138" w:author="igomez" w:date="2017-11-24T10:23:00Z">
        <w:r w:rsidR="00A83888">
          <w:rPr>
            <w:lang w:eastAsia="fr-FR"/>
          </w:rPr>
          <w:t xml:space="preserve">tenir compte de </w:t>
        </w:r>
      </w:ins>
      <w:ins w:id="139" w:author="igomez" w:date="2017-11-24T10:00:00Z">
        <w:r>
          <w:rPr>
            <w:lang w:eastAsia="fr-FR"/>
          </w:rPr>
          <w:t>l</w:t>
        </w:r>
        <w:r>
          <w:rPr>
            <w:lang w:eastAsia="fr-FR"/>
          </w:rPr>
          <w:t>’</w:t>
        </w:r>
        <w:r>
          <w:rPr>
            <w:lang w:eastAsia="fr-FR"/>
          </w:rPr>
          <w:t xml:space="preserve">ensemble des cas de figure </w:t>
        </w:r>
      </w:ins>
      <w:ins w:id="140" w:author="igomez" w:date="2017-11-24T10:01:00Z">
        <w:r>
          <w:rPr>
            <w:lang w:eastAsia="fr-FR"/>
          </w:rPr>
          <w:t>englob</w:t>
        </w:r>
        <w:r w:rsidR="00A83888">
          <w:rPr>
            <w:lang w:eastAsia="fr-FR"/>
          </w:rPr>
          <w:t xml:space="preserve">és dans </w:t>
        </w:r>
      </w:ins>
      <w:ins w:id="141" w:author="igomez" w:date="2017-11-24T10:23:00Z">
        <w:r w:rsidR="00A83888">
          <w:rPr>
            <w:lang w:eastAsia="fr-FR"/>
          </w:rPr>
          <w:t>un</w:t>
        </w:r>
      </w:ins>
      <w:ins w:id="142" w:author="igomez" w:date="2017-11-24T10:01:00Z">
        <w:r>
          <w:rPr>
            <w:lang w:eastAsia="fr-FR"/>
          </w:rPr>
          <w:t xml:space="preserve"> Registre</w:t>
        </w:r>
      </w:ins>
      <w:ins w:id="143" w:author="igomez" w:date="2017-11-24T09:59:00Z">
        <w:r>
          <w:rPr>
            <w:lang w:eastAsia="fr-FR"/>
          </w:rPr>
          <w:t>) et le % de champs vides (</w:t>
        </w:r>
      </w:ins>
      <w:ins w:id="144" w:author="igomez" w:date="2017-11-24T10:00:00Z">
        <w:r>
          <w:rPr>
            <w:lang w:eastAsia="fr-FR"/>
          </w:rPr>
          <w:t>critère qui n</w:t>
        </w:r>
        <w:r>
          <w:rPr>
            <w:lang w:eastAsia="fr-FR"/>
          </w:rPr>
          <w:t>’</w:t>
        </w:r>
        <w:r>
          <w:rPr>
            <w:lang w:eastAsia="fr-FR"/>
          </w:rPr>
          <w:t xml:space="preserve">est </w:t>
        </w:r>
      </w:ins>
      <w:ins w:id="145" w:author="igomez" w:date="2017-11-24T09:59:00Z">
        <w:r>
          <w:rPr>
            <w:lang w:eastAsia="fr-FR"/>
          </w:rPr>
          <w:t xml:space="preserve">pas vraiment </w:t>
        </w:r>
      </w:ins>
      <w:ins w:id="146" w:author="igomez" w:date="2017-11-24T10:00:00Z">
        <w:r>
          <w:rPr>
            <w:lang w:eastAsia="fr-FR"/>
          </w:rPr>
          <w:t>représentatif</w:t>
        </w:r>
      </w:ins>
      <w:ins w:id="147" w:author="igomez" w:date="2017-11-24T09:59:00Z">
        <w:r>
          <w:rPr>
            <w:lang w:eastAsia="fr-FR"/>
          </w:rPr>
          <w:t xml:space="preserve"> de la qualit</w:t>
        </w:r>
      </w:ins>
      <w:ins w:id="148" w:author="igomez" w:date="2017-11-24T10:00:00Z">
        <w:r>
          <w:rPr>
            <w:lang w:eastAsia="fr-FR"/>
          </w:rPr>
          <w:t>é d</w:t>
        </w:r>
        <w:r>
          <w:rPr>
            <w:lang w:eastAsia="fr-FR"/>
          </w:rPr>
          <w:t>’</w:t>
        </w:r>
        <w:r>
          <w:rPr>
            <w:lang w:eastAsia="fr-FR"/>
          </w:rPr>
          <w:t xml:space="preserve">une fiche). </w:t>
        </w:r>
      </w:ins>
    </w:p>
    <w:p w:rsidR="000309E7" w:rsidRDefault="000309E7" w:rsidP="00074615">
      <w:pPr>
        <w:rPr>
          <w:ins w:id="149" w:author="igomez" w:date="2017-11-24T10:05:00Z"/>
          <w:lang w:eastAsia="fr-FR"/>
        </w:rPr>
        <w:pPrChange w:id="150" w:author="igomez" w:date="2017-11-24T09:49:00Z">
          <w:pPr>
            <w:jc w:val="both"/>
          </w:pPr>
        </w:pPrChange>
      </w:pPr>
    </w:p>
    <w:p w:rsidR="000309E7" w:rsidRDefault="000309E7" w:rsidP="00074615">
      <w:pPr>
        <w:rPr>
          <w:ins w:id="151" w:author="igomez" w:date="2017-11-24T09:49:00Z"/>
          <w:lang w:eastAsia="fr-FR"/>
        </w:rPr>
        <w:pPrChange w:id="152" w:author="igomez" w:date="2017-11-24T09:49:00Z">
          <w:pPr>
            <w:jc w:val="both"/>
          </w:pPr>
        </w:pPrChange>
      </w:pPr>
      <w:ins w:id="153" w:author="igomez" w:date="2017-11-24T10:05:00Z">
        <w:r>
          <w:rPr>
            <w:lang w:eastAsia="fr-FR"/>
          </w:rPr>
          <w:t xml:space="preserve">Toutes les données sont </w:t>
        </w:r>
      </w:ins>
      <w:ins w:id="154" w:author="igomez" w:date="2017-11-24T10:06:00Z">
        <w:r w:rsidR="006642F6">
          <w:rPr>
            <w:lang w:eastAsia="fr-FR"/>
          </w:rPr>
          <w:t xml:space="preserve">ainsi </w:t>
        </w:r>
      </w:ins>
      <w:ins w:id="155" w:author="igomez" w:date="2017-11-24T10:05:00Z">
        <w:r>
          <w:rPr>
            <w:lang w:eastAsia="fr-FR"/>
          </w:rPr>
          <w:t>collectées</w:t>
        </w:r>
      </w:ins>
      <w:ins w:id="156" w:author="igomez" w:date="2017-11-24T10:07:00Z">
        <w:r w:rsidR="006642F6">
          <w:rPr>
            <w:lang w:eastAsia="fr-FR"/>
          </w:rPr>
          <w:t xml:space="preserve">, et </w:t>
        </w:r>
      </w:ins>
      <w:ins w:id="157" w:author="igomez" w:date="2017-11-24T10:08:00Z">
        <w:r w:rsidR="006642F6">
          <w:rPr>
            <w:lang w:eastAsia="fr-FR"/>
          </w:rPr>
          <w:t xml:space="preserve">ceci toujours </w:t>
        </w:r>
      </w:ins>
      <w:ins w:id="158" w:author="igomez" w:date="2017-11-24T10:06:00Z">
        <w:r w:rsidR="006642F6">
          <w:rPr>
            <w:lang w:eastAsia="fr-FR"/>
          </w:rPr>
          <w:t>avec</w:t>
        </w:r>
        <w:r>
          <w:rPr>
            <w:lang w:eastAsia="fr-FR"/>
          </w:rPr>
          <w:t xml:space="preserve"> </w:t>
        </w:r>
        <w:r w:rsidR="006642F6">
          <w:rPr>
            <w:lang w:eastAsia="fr-FR"/>
          </w:rPr>
          <w:t xml:space="preserve">un niveau de qualité </w:t>
        </w:r>
      </w:ins>
      <w:ins w:id="159" w:author="igomez" w:date="2017-11-24T10:27:00Z">
        <w:r w:rsidR="00574D9E">
          <w:rPr>
            <w:lang w:eastAsia="fr-FR"/>
          </w:rPr>
          <w:t>homogène</w:t>
        </w:r>
        <w:r w:rsidR="00C32E78">
          <w:rPr>
            <w:rStyle w:val="Appelnotedebasdep"/>
            <w:lang w:eastAsia="fr-FR"/>
          </w:rPr>
          <w:footnoteReference w:id="3"/>
        </w:r>
        <w:r w:rsidR="00574D9E">
          <w:rPr>
            <w:lang w:eastAsia="fr-FR"/>
          </w:rPr>
          <w:t xml:space="preserve"> </w:t>
        </w:r>
      </w:ins>
      <w:ins w:id="161" w:author="igomez" w:date="2017-11-24T10:06:00Z">
        <w:r w:rsidR="006642F6">
          <w:rPr>
            <w:lang w:eastAsia="fr-FR"/>
          </w:rPr>
          <w:t xml:space="preserve">associé. </w:t>
        </w:r>
      </w:ins>
      <w:ins w:id="162" w:author="igomez" w:date="2017-11-24T10:07:00Z">
        <w:r w:rsidR="006642F6">
          <w:rPr>
            <w:lang w:eastAsia="fr-FR"/>
          </w:rPr>
          <w:t>Cette information nous permet de détecter les possibles points d</w:t>
        </w:r>
        <w:r w:rsidR="006642F6">
          <w:rPr>
            <w:lang w:eastAsia="fr-FR"/>
          </w:rPr>
          <w:t>’</w:t>
        </w:r>
        <w:r w:rsidR="006642F6">
          <w:rPr>
            <w:lang w:eastAsia="fr-FR"/>
          </w:rPr>
          <w:t>amélioration de la qualité des données reçu</w:t>
        </w:r>
      </w:ins>
      <w:ins w:id="163" w:author="igomez" w:date="2017-11-24T10:08:00Z">
        <w:r w:rsidR="006642F6">
          <w:rPr>
            <w:lang w:eastAsia="fr-FR"/>
          </w:rPr>
          <w:t>e</w:t>
        </w:r>
      </w:ins>
      <w:ins w:id="164" w:author="igomez" w:date="2017-11-24T10:07:00Z">
        <w:r w:rsidR="006642F6">
          <w:rPr>
            <w:lang w:eastAsia="fr-FR"/>
          </w:rPr>
          <w:t>s</w:t>
        </w:r>
      </w:ins>
      <w:ins w:id="165" w:author="igomez" w:date="2017-11-24T10:10:00Z">
        <w:r w:rsidR="006642F6">
          <w:rPr>
            <w:rStyle w:val="Appelnotedebasdep"/>
            <w:lang w:eastAsia="fr-FR"/>
          </w:rPr>
          <w:footnoteReference w:id="4"/>
        </w:r>
      </w:ins>
      <w:ins w:id="172" w:author="igomez" w:date="2017-11-24T10:24:00Z">
        <w:r w:rsidR="00142358">
          <w:rPr>
            <w:lang w:eastAsia="fr-FR"/>
          </w:rPr>
          <w:t xml:space="preserve"> (</w:t>
        </w:r>
      </w:ins>
      <w:ins w:id="173" w:author="igomez" w:date="2017-11-24T10:20:00Z">
        <w:r w:rsidR="0052786B">
          <w:rPr>
            <w:lang w:eastAsia="fr-FR"/>
          </w:rPr>
          <w:t xml:space="preserve">grâce également à la mise en place des tableaux de bord </w:t>
        </w:r>
      </w:ins>
      <w:ins w:id="174" w:author="igomez" w:date="2017-11-24T10:21:00Z">
        <w:r w:rsidR="0052786B">
          <w:rPr>
            <w:lang w:eastAsia="fr-FR"/>
          </w:rPr>
          <w:t>pour monitoring</w:t>
        </w:r>
      </w:ins>
      <w:ins w:id="175" w:author="igomez" w:date="2017-11-24T10:24:00Z">
        <w:r w:rsidR="00142358">
          <w:rPr>
            <w:lang w:eastAsia="fr-FR"/>
          </w:rPr>
          <w:t xml:space="preserve"> qui nous permettent d</w:t>
        </w:r>
        <w:r w:rsidR="00142358">
          <w:rPr>
            <w:lang w:eastAsia="fr-FR"/>
          </w:rPr>
          <w:t>’</w:t>
        </w:r>
        <w:r w:rsidR="00142358">
          <w:rPr>
            <w:lang w:eastAsia="fr-FR"/>
          </w:rPr>
          <w:t xml:space="preserve">analyser rapidement </w:t>
        </w:r>
      </w:ins>
      <w:ins w:id="176" w:author="igomez" w:date="2017-11-24T10:25:00Z">
        <w:r w:rsidR="00675C2D">
          <w:rPr>
            <w:lang w:eastAsia="fr-FR"/>
          </w:rPr>
          <w:t>le résultat</w:t>
        </w:r>
      </w:ins>
      <w:ins w:id="177" w:author="igomez" w:date="2017-11-24T10:24:00Z">
        <w:r w:rsidR="00142358">
          <w:rPr>
            <w:lang w:eastAsia="fr-FR"/>
          </w:rPr>
          <w:t xml:space="preserve"> des mesures QC)</w:t>
        </w:r>
      </w:ins>
      <w:ins w:id="178" w:author="igomez" w:date="2017-11-24T10:25:00Z">
        <w:r w:rsidR="00142358">
          <w:rPr>
            <w:lang w:eastAsia="fr-FR"/>
          </w:rPr>
          <w:t> </w:t>
        </w:r>
        <w:r w:rsidR="00142358">
          <w:rPr>
            <w:lang w:eastAsia="fr-FR"/>
          </w:rPr>
          <w:t>;</w:t>
        </w:r>
      </w:ins>
      <w:ins w:id="179" w:author="igomez" w:date="2017-11-24T10:08:00Z">
        <w:r w:rsidR="006642F6">
          <w:rPr>
            <w:lang w:eastAsia="fr-FR"/>
          </w:rPr>
          <w:t xml:space="preserve"> et</w:t>
        </w:r>
      </w:ins>
      <w:ins w:id="180" w:author="igomez" w:date="2017-11-24T10:25:00Z">
        <w:r w:rsidR="00142358">
          <w:rPr>
            <w:lang w:eastAsia="fr-FR"/>
          </w:rPr>
          <w:t>,</w:t>
        </w:r>
      </w:ins>
      <w:ins w:id="181" w:author="igomez" w:date="2017-11-24T10:08:00Z">
        <w:r w:rsidR="006642F6">
          <w:rPr>
            <w:lang w:eastAsia="fr-FR"/>
          </w:rPr>
          <w:t xml:space="preserve"> en même temps, de pouvoir </w:t>
        </w:r>
      </w:ins>
      <w:ins w:id="182" w:author="igomez" w:date="2017-11-24T10:21:00Z">
        <w:r w:rsidR="0052786B">
          <w:rPr>
            <w:lang w:eastAsia="fr-FR"/>
          </w:rPr>
          <w:t xml:space="preserve">ensuite </w:t>
        </w:r>
      </w:ins>
      <w:ins w:id="183" w:author="igomez" w:date="2017-11-24T10:08:00Z">
        <w:r w:rsidR="006642F6">
          <w:rPr>
            <w:lang w:eastAsia="fr-FR"/>
          </w:rPr>
          <w:t xml:space="preserve">filtrer </w:t>
        </w:r>
      </w:ins>
      <w:ins w:id="184" w:author="igomez" w:date="2017-11-24T10:09:00Z">
        <w:r w:rsidR="006642F6">
          <w:rPr>
            <w:lang w:eastAsia="fr-FR"/>
          </w:rPr>
          <w:t xml:space="preserve">assez rapidement </w:t>
        </w:r>
      </w:ins>
      <w:ins w:id="185" w:author="igomez" w:date="2017-11-24T10:08:00Z">
        <w:r w:rsidR="006642F6">
          <w:rPr>
            <w:lang w:eastAsia="fr-FR"/>
          </w:rPr>
          <w:t xml:space="preserve">les données par niveau de qualité </w:t>
        </w:r>
      </w:ins>
      <w:ins w:id="186" w:author="igomez" w:date="2017-11-24T10:26:00Z">
        <w:r w:rsidR="00ED0A2E">
          <w:rPr>
            <w:lang w:eastAsia="fr-FR"/>
          </w:rPr>
          <w:t>en s</w:t>
        </w:r>
        <w:r w:rsidR="00ED0A2E">
          <w:rPr>
            <w:lang w:eastAsia="fr-FR"/>
          </w:rPr>
          <w:t>’</w:t>
        </w:r>
        <w:r w:rsidR="00ED0A2E">
          <w:rPr>
            <w:lang w:eastAsia="fr-FR"/>
          </w:rPr>
          <w:t>adaptant aux différents besoins en matière de qualité de</w:t>
        </w:r>
      </w:ins>
      <w:ins w:id="187" w:author="igomez" w:date="2017-11-24T10:27:00Z">
        <w:r w:rsidR="00ED0A2E">
          <w:rPr>
            <w:lang w:eastAsia="fr-FR"/>
          </w:rPr>
          <w:t>s</w:t>
        </w:r>
      </w:ins>
      <w:ins w:id="188" w:author="igomez" w:date="2017-11-24T10:26:00Z">
        <w:r w:rsidR="00ED0A2E">
          <w:rPr>
            <w:lang w:eastAsia="fr-FR"/>
          </w:rPr>
          <w:t xml:space="preserve"> données </w:t>
        </w:r>
      </w:ins>
      <w:ins w:id="189" w:author="igomez" w:date="2017-11-24T10:27:00Z">
        <w:r w:rsidR="00ED0A2E">
          <w:rPr>
            <w:lang w:eastAsia="fr-FR"/>
          </w:rPr>
          <w:t>de chaque étude.</w:t>
        </w:r>
      </w:ins>
    </w:p>
    <w:p w:rsidR="00074615" w:rsidRDefault="00074615" w:rsidP="00074615">
      <w:pPr>
        <w:rPr>
          <w:ins w:id="190" w:author="igomez" w:date="2017-11-24T09:49:00Z"/>
          <w:lang w:eastAsia="fr-FR"/>
        </w:rPr>
        <w:pPrChange w:id="191" w:author="igomez" w:date="2017-11-24T09:49:00Z">
          <w:pPr>
            <w:jc w:val="both"/>
          </w:pPr>
        </w:pPrChange>
      </w:pPr>
    </w:p>
    <w:p w:rsidR="00074615" w:rsidRPr="00074615" w:rsidRDefault="00074615" w:rsidP="00074615">
      <w:pPr>
        <w:rPr>
          <w:ins w:id="192" w:author="igomez" w:date="2017-11-24T09:37:00Z"/>
          <w:lang w:eastAsia="fr-FR"/>
          <w:rPrChange w:id="193" w:author="igomez" w:date="2017-11-24T09:49:00Z">
            <w:rPr>
              <w:ins w:id="194" w:author="igomez" w:date="2017-11-24T09:37:00Z"/>
            </w:rPr>
          </w:rPrChange>
        </w:rPr>
        <w:pPrChange w:id="195" w:author="igomez" w:date="2017-11-24T09:49:00Z">
          <w:pPr>
            <w:jc w:val="both"/>
          </w:pPr>
        </w:pPrChange>
      </w:pPr>
    </w:p>
    <w:p w:rsidR="004E4386" w:rsidDel="00E25078" w:rsidRDefault="004E4386" w:rsidP="004E4386">
      <w:pPr>
        <w:jc w:val="both"/>
        <w:rPr>
          <w:del w:id="196" w:author="igomez" w:date="2017-11-24T10:19:00Z"/>
        </w:rPr>
      </w:pPr>
      <w:del w:id="197" w:author="igomez" w:date="2017-11-24T10:11:00Z">
        <w:r w:rsidDel="00E01754">
          <w:delText xml:space="preserve">Dans les conditions de saisie des données cliniques décrites ci-dessus, le contrôle de la qualité des données est forcément hétérogène. </w:delText>
        </w:r>
      </w:del>
      <w:del w:id="198" w:author="igomez" w:date="2017-11-24T10:16:00Z">
        <w:r w:rsidR="00310730" w:rsidDel="005D7E89">
          <w:delText>En effet, l’alimentation centrale de notre registre s’effectue par l’intermédiaire de transfert de données depuis les centres de recueil de données</w:delText>
        </w:r>
        <w:r w:rsidR="003151FB" w:rsidDel="005D7E89">
          <w:delText>, c’est à dire de manière asynchrone</w:delText>
        </w:r>
        <w:r w:rsidR="00310730" w:rsidDel="005D7E89">
          <w:delText xml:space="preserve">. </w:delText>
        </w:r>
      </w:del>
      <w:del w:id="199" w:author="igomez" w:date="2017-11-24T10:19:00Z">
        <w:r w:rsidDel="00E25078">
          <w:delText>Pour tenter d</w:delText>
        </w:r>
        <w:r w:rsidR="00310730" w:rsidDel="00E25078">
          <w:delText>e</w:delText>
        </w:r>
        <w:r w:rsidDel="00E25078">
          <w:delText xml:space="preserve"> remédier</w:delText>
        </w:r>
        <w:r w:rsidR="00310730" w:rsidDel="00E25078">
          <w:delText xml:space="preserve"> à un</w:delText>
        </w:r>
        <w:r w:rsidR="0040653D" w:rsidDel="00E25078">
          <w:delText>e</w:delText>
        </w:r>
        <w:r w:rsidR="00310730" w:rsidDel="00E25078">
          <w:delText xml:space="preserve"> po</w:delText>
        </w:r>
        <w:r w:rsidR="0040653D" w:rsidDel="00E25078">
          <w:delText>tentielle</w:delText>
        </w:r>
        <w:r w:rsidR="00310730" w:rsidDel="00E25078">
          <w:delText xml:space="preserve"> </w:delText>
        </w:r>
        <w:r w:rsidR="0040653D" w:rsidDel="00E25078">
          <w:delText>insuffisance</w:delText>
        </w:r>
        <w:r w:rsidR="003151FB" w:rsidDel="00E25078">
          <w:delText xml:space="preserve"> du point de vue de la qualité des données</w:delText>
        </w:r>
        <w:r w:rsidDel="00E25078">
          <w:delText xml:space="preserve">, nous avons opté, en première intention, pour un nombre limité d’items à renseigner ainsi qu’une granularité raisonnable de </w:delText>
        </w:r>
        <w:r w:rsidR="00310730" w:rsidDel="00E25078">
          <w:delText xml:space="preserve">la </w:delText>
        </w:r>
        <w:r w:rsidDel="00E25078">
          <w:delText>réponse</w:delText>
        </w:r>
        <w:r w:rsidR="002239DD" w:rsidDel="00E25078">
          <w:delText>, sans hypothéquer toutefois la puissance des études épidémiologiques à venir</w:delText>
        </w:r>
        <w:r w:rsidDel="00E25078">
          <w:delText>.</w:delText>
        </w:r>
      </w:del>
    </w:p>
    <w:p w:rsidR="00632C79" w:rsidRDefault="00632C79" w:rsidP="004E4386">
      <w:pPr>
        <w:jc w:val="both"/>
      </w:pPr>
    </w:p>
    <w:p w:rsidR="004E4386" w:rsidRPr="004E4386" w:rsidDel="00DD71A5" w:rsidRDefault="004E4386" w:rsidP="00632C79">
      <w:pPr>
        <w:jc w:val="both"/>
        <w:rPr>
          <w:del w:id="200" w:author="igomez" w:date="2017-11-24T10:22:00Z"/>
        </w:rPr>
      </w:pPr>
      <w:del w:id="201" w:author="igomez" w:date="2017-11-24T10:22:00Z">
        <w:r w:rsidDel="00DD71A5">
          <w:delText>Par ailleurs, nous avons</w:delText>
        </w:r>
        <w:r w:rsidR="00310730" w:rsidDel="00DD71A5">
          <w:delText xml:space="preserve"> résolument</w:delText>
        </w:r>
        <w:r w:rsidDel="00DD71A5">
          <w:delText xml:space="preserve"> orienté</w:delText>
        </w:r>
        <w:r w:rsidR="00310730" w:rsidDel="00DD71A5">
          <w:delText xml:space="preserve"> le contrôle de la qualité des données vers un traitement à la source, c’est à dire principalement avant import des données dans notre </w:delText>
        </w:r>
        <w:r w:rsidR="00632C79" w:rsidDel="00DD71A5">
          <w:delText>système</w:delText>
        </w:r>
        <w:r w:rsidR="00310730" w:rsidDel="00DD71A5">
          <w:delText xml:space="preserve"> et dans</w:delText>
        </w:r>
        <w:r w:rsidR="002239DD" w:rsidDel="00DD71A5">
          <w:delText>,</w:delText>
        </w:r>
        <w:r w:rsidR="00310730" w:rsidDel="00DD71A5">
          <w:delText xml:space="preserve"> une moindre mesure</w:delText>
        </w:r>
        <w:r w:rsidR="002239DD" w:rsidDel="00DD71A5">
          <w:delText>,</w:delText>
        </w:r>
        <w:r w:rsidR="00310730" w:rsidDel="00DD71A5">
          <w:delText xml:space="preserve"> lors de la saisie. </w:delText>
        </w:r>
        <w:r w:rsidR="002239DD" w:rsidDel="00DD71A5">
          <w:delText xml:space="preserve">Nous comptons néanmoins </w:delText>
        </w:r>
        <w:r w:rsidR="00632C79" w:rsidDel="00DD71A5">
          <w:delText>sur l’implication de référents dans les centres experts</w:delText>
        </w:r>
        <w:r w:rsidR="002239DD" w:rsidDel="00DD71A5">
          <w:delText xml:space="preserve"> et nos outils pour monitorer le recuil de données.</w:delText>
        </w:r>
        <w:r w:rsidR="00632C79" w:rsidDel="00DD71A5">
          <w:delText xml:space="preserve"> </w:delText>
        </w:r>
        <w:r w:rsidR="00644DDB" w:rsidDel="00DD71A5">
          <w:delText xml:space="preserve">Enfin et surtout, </w:delText>
        </w:r>
        <w:r w:rsidR="002239DD" w:rsidDel="00DD71A5">
          <w:delText xml:space="preserve">nous </w:delText>
        </w:r>
        <w:r w:rsidR="00644DDB" w:rsidDel="00DD71A5">
          <w:delText xml:space="preserve">allons nous </w:delText>
        </w:r>
        <w:r w:rsidR="002239DD" w:rsidDel="00DD71A5">
          <w:delText>doter</w:delText>
        </w:r>
        <w:r w:rsidR="00632C79" w:rsidDel="00DD71A5">
          <w:delText xml:space="preserve"> d’ici peu </w:delText>
        </w:r>
        <w:r w:rsidR="002239DD" w:rsidDel="00DD71A5">
          <w:delText xml:space="preserve">de solutions technologiques </w:delText>
        </w:r>
        <w:r w:rsidR="00644DDB" w:rsidDel="00DD71A5">
          <w:delText xml:space="preserve">afin de </w:delText>
        </w:r>
        <w:r w:rsidR="00632C79" w:rsidDel="00DD71A5">
          <w:delText xml:space="preserve">contrôler </w:delText>
        </w:r>
        <w:r w:rsidR="00644DDB" w:rsidDel="00DD71A5">
          <w:delText xml:space="preserve">en masse </w:delText>
        </w:r>
        <w:bookmarkStart w:id="202" w:name="_GoBack"/>
        <w:bookmarkEnd w:id="202"/>
        <w:r w:rsidR="00644DDB" w:rsidDel="00DD71A5">
          <w:delText xml:space="preserve">la qualité de </w:delText>
        </w:r>
        <w:r w:rsidR="00632C79" w:rsidDel="00DD71A5">
          <w:delText>les données à la source</w:delText>
        </w:r>
        <w:r w:rsidR="00644DDB" w:rsidDel="00DD71A5">
          <w:delText xml:space="preserve"> (ETL)</w:delText>
        </w:r>
        <w:r w:rsidR="00632C79" w:rsidDel="00DD71A5">
          <w:delText xml:space="preserve">. </w:delText>
        </w:r>
      </w:del>
    </w:p>
    <w:p w:rsidR="00A57C10" w:rsidRDefault="00A57C10" w:rsidP="00A57C10">
      <w:pPr>
        <w:jc w:val="both"/>
      </w:pPr>
    </w:p>
    <w:p w:rsidR="00E01854" w:rsidRDefault="00E01854" w:rsidP="0051146A">
      <w:pPr>
        <w:jc w:val="both"/>
        <w:rPr>
          <w:rFonts w:cs="Arial"/>
          <w:sz w:val="22"/>
          <w:szCs w:val="22"/>
        </w:rPr>
      </w:pPr>
      <w:bookmarkStart w:id="203" w:name="_Toc115263410"/>
      <w:bookmarkStart w:id="204" w:name="_Toc185415247"/>
      <w:bookmarkStart w:id="205" w:name="_Toc185415409"/>
      <w:bookmarkStart w:id="206" w:name="_Toc185415555"/>
      <w:bookmarkEnd w:id="22"/>
      <w:bookmarkEnd w:id="23"/>
      <w:bookmarkEnd w:id="24"/>
      <w:bookmarkEnd w:id="25"/>
      <w:bookmarkEnd w:id="26"/>
      <w:bookmarkEnd w:id="27"/>
    </w:p>
    <w:p w:rsidR="00E01854" w:rsidRPr="006F054D" w:rsidRDefault="00E01854" w:rsidP="0051146A">
      <w:pPr>
        <w:ind w:right="-288"/>
        <w:jc w:val="both"/>
        <w:rPr>
          <w:rFonts w:cs="Arial"/>
          <w:sz w:val="22"/>
          <w:szCs w:val="22"/>
        </w:rPr>
      </w:pPr>
      <w:bookmarkStart w:id="207" w:name="_Toc448762453"/>
      <w:bookmarkStart w:id="208" w:name="_Toc448762499"/>
      <w:bookmarkStart w:id="209" w:name="_Toc448762551"/>
      <w:bookmarkStart w:id="210" w:name="_Toc448762602"/>
      <w:bookmarkStart w:id="211" w:name="_Toc448762691"/>
      <w:bookmarkStart w:id="212" w:name="_Toc448762454"/>
      <w:bookmarkStart w:id="213" w:name="_Toc448762500"/>
      <w:bookmarkStart w:id="214" w:name="_Toc448762552"/>
      <w:bookmarkStart w:id="215" w:name="_Toc448762603"/>
      <w:bookmarkStart w:id="216" w:name="_Toc448762692"/>
      <w:bookmarkStart w:id="217" w:name="_Toc448762409"/>
      <w:bookmarkStart w:id="218" w:name="_Toc448762455"/>
      <w:bookmarkStart w:id="219" w:name="_Toc448762501"/>
      <w:bookmarkStart w:id="220" w:name="_Toc448762553"/>
      <w:bookmarkStart w:id="221" w:name="_Toc448762604"/>
      <w:bookmarkStart w:id="222" w:name="_Toc448762693"/>
      <w:bookmarkStart w:id="223" w:name="_Toc448762755"/>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sectPr w:rsidR="00E01854" w:rsidRPr="006F054D" w:rsidSect="00DD59A6">
      <w:headerReference w:type="default" r:id="rId8"/>
      <w:footerReference w:type="even" r:id="rId9"/>
      <w:footerReference w:type="default" r:id="rId10"/>
      <w:headerReference w:type="first" r:id="rId11"/>
      <w:type w:val="oddPage"/>
      <w:pgSz w:w="11907" w:h="16840" w:code="9"/>
      <w:pgMar w:top="1418" w:right="850" w:bottom="1418" w:left="1418" w:header="425" w:footer="284" w:gutter="0"/>
      <w:paperSrc w:first="7" w:other="7"/>
      <w:cols w:space="720"/>
      <w:titlePg/>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193C6A" w15:done="0"/>
  <w15:commentEx w15:paraId="4B24D859" w15:paraIdParent="38193C6A" w15:done="0"/>
  <w15:commentEx w15:paraId="60AA8DD6" w15:done="0"/>
  <w15:commentEx w15:paraId="75AE3748" w15:paraIdParent="60AA8DD6" w15:done="0"/>
  <w15:commentEx w15:paraId="55767470" w15:done="0"/>
  <w15:commentEx w15:paraId="01C73EB4" w15:done="0"/>
  <w15:commentEx w15:paraId="005A3B3F" w15:paraIdParent="01C73EB4" w15:done="0"/>
  <w15:commentEx w15:paraId="7823F015" w15:done="0"/>
  <w15:commentEx w15:paraId="3F603B9D" w15:paraIdParent="7823F015" w15:done="0"/>
  <w15:commentEx w15:paraId="1B722A8B" w15:done="0"/>
  <w15:commentEx w15:paraId="7B577104" w15:paraIdParent="1B722A8B" w15:done="0"/>
  <w15:commentEx w15:paraId="05D6CCD3" w15:done="0"/>
  <w15:commentEx w15:paraId="1B2B0749" w15:paraIdParent="05D6CCD3" w15:done="0"/>
  <w15:commentEx w15:paraId="1C7C6238" w15:done="0"/>
  <w15:commentEx w15:paraId="122D73AA" w15:paraIdParent="1C7C6238" w15:done="0"/>
  <w15:commentEx w15:paraId="6AD0AE38" w15:done="0"/>
  <w15:commentEx w15:paraId="51DAEA21" w15:paraIdParent="6AD0AE38" w15:done="0"/>
  <w15:commentEx w15:paraId="1240A04C" w15:done="0"/>
  <w15:commentEx w15:paraId="4E1F2CA9" w15:done="0"/>
  <w15:commentEx w15:paraId="7A26DB33" w15:done="0"/>
  <w15:commentEx w15:paraId="1D9F1E0C" w15:done="0"/>
  <w15:commentEx w15:paraId="448A71DB" w15:done="0"/>
  <w15:commentEx w15:paraId="3DE56B37" w15:done="0"/>
  <w15:commentEx w15:paraId="254EE151" w15:done="0"/>
  <w15:commentEx w15:paraId="1F3B51BB" w15:done="0"/>
  <w15:commentEx w15:paraId="4ECFAB45" w15:done="0"/>
  <w15:commentEx w15:paraId="4BF83BD5" w15:paraIdParent="4ECFAB45" w15:done="0"/>
  <w15:commentEx w15:paraId="2DC97978" w15:done="0"/>
  <w15:commentEx w15:paraId="0FEA566D" w15:done="0"/>
  <w15:commentEx w15:paraId="141359D7" w15:paraIdParent="0FEA566D" w15:done="0"/>
  <w15:commentEx w15:paraId="2C025DB4" w15:done="0"/>
  <w15:commentEx w15:paraId="0FD8C8E6" w15:paraIdParent="2C025DB4" w15:done="0"/>
  <w15:commentEx w15:paraId="1A015B5D" w15:done="0"/>
  <w15:commentEx w15:paraId="71D18E84" w15:done="0"/>
  <w15:commentEx w15:paraId="7EBEF7EC" w15:done="0"/>
  <w15:commentEx w15:paraId="4192D3A7" w15:done="0"/>
  <w15:commentEx w15:paraId="465CC9E9" w15:done="0"/>
  <w15:commentEx w15:paraId="769C966C" w15:done="0"/>
  <w15:commentEx w15:paraId="445C9DF7" w15:done="0"/>
  <w15:commentEx w15:paraId="2E5F62CA" w15:done="0"/>
  <w15:commentEx w15:paraId="635A7040" w15:paraIdParent="2E5F62CA" w15:done="0"/>
  <w15:commentEx w15:paraId="6A65F652" w15:done="0"/>
  <w15:commentEx w15:paraId="5BFECB89" w15:done="0"/>
  <w15:commentEx w15:paraId="7E69EB83" w15:done="0"/>
  <w15:commentEx w15:paraId="22A1B695" w15:paraIdParent="7E69EB8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8D8" w:rsidRDefault="00AF78D8">
      <w:r>
        <w:separator/>
      </w:r>
    </w:p>
  </w:endnote>
  <w:endnote w:type="continuationSeparator" w:id="0">
    <w:p w:rsidR="00AF78D8" w:rsidRDefault="00AF78D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Italic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21B" w:rsidRDefault="00A7640F">
    <w:pPr>
      <w:pStyle w:val="Pieddepage"/>
      <w:framePr w:wrap="around" w:vAnchor="text" w:hAnchor="margin" w:xAlign="right" w:y="1"/>
      <w:rPr>
        <w:rStyle w:val="Numrodepage"/>
      </w:rPr>
    </w:pPr>
    <w:r>
      <w:rPr>
        <w:rStyle w:val="Numrodepage"/>
      </w:rPr>
      <w:fldChar w:fldCharType="begin"/>
    </w:r>
    <w:r w:rsidR="0049121B">
      <w:rPr>
        <w:rStyle w:val="Numrodepage"/>
      </w:rPr>
      <w:instrText xml:space="preserve">PAGE  </w:instrText>
    </w:r>
    <w:r>
      <w:rPr>
        <w:rStyle w:val="Numrodepage"/>
      </w:rPr>
      <w:fldChar w:fldCharType="separate"/>
    </w:r>
    <w:r w:rsidR="0049121B">
      <w:rPr>
        <w:rStyle w:val="Numrodepage"/>
        <w:noProof/>
      </w:rPr>
      <w:t>22</w:t>
    </w:r>
    <w:r>
      <w:rPr>
        <w:rStyle w:val="Numrodepage"/>
      </w:rPr>
      <w:fldChar w:fldCharType="end"/>
    </w:r>
  </w:p>
  <w:p w:rsidR="0049121B" w:rsidRDefault="0049121B">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21B" w:rsidRDefault="0049121B">
    <w:pPr>
      <w:pStyle w:val="Pieddepage"/>
      <w:jc w:val="right"/>
      <w:rPr>
        <w:rFonts w:cs="Arial"/>
        <w:sz w:val="16"/>
        <w:szCs w:val="16"/>
      </w:rPr>
    </w:pPr>
    <w:r>
      <w:rPr>
        <w:rFonts w:cs="Arial"/>
        <w:sz w:val="16"/>
        <w:szCs w:val="16"/>
      </w:rPr>
      <w:t xml:space="preserve">Page </w:t>
    </w:r>
    <w:r w:rsidR="00A7640F">
      <w:rPr>
        <w:rFonts w:cs="Arial"/>
        <w:sz w:val="16"/>
        <w:szCs w:val="16"/>
      </w:rPr>
      <w:fldChar w:fldCharType="begin"/>
    </w:r>
    <w:r>
      <w:rPr>
        <w:rFonts w:cs="Arial"/>
        <w:sz w:val="16"/>
        <w:szCs w:val="16"/>
      </w:rPr>
      <w:instrText>PAGE</w:instrText>
    </w:r>
    <w:r w:rsidR="00A7640F">
      <w:rPr>
        <w:rFonts w:cs="Arial"/>
        <w:sz w:val="16"/>
        <w:szCs w:val="16"/>
      </w:rPr>
      <w:fldChar w:fldCharType="separate"/>
    </w:r>
    <w:r w:rsidR="00B04193">
      <w:rPr>
        <w:rFonts w:cs="Arial"/>
        <w:noProof/>
        <w:sz w:val="16"/>
        <w:szCs w:val="16"/>
      </w:rPr>
      <w:t>2</w:t>
    </w:r>
    <w:r w:rsidR="00A7640F">
      <w:rPr>
        <w:rFonts w:cs="Arial"/>
        <w:sz w:val="16"/>
        <w:szCs w:val="16"/>
      </w:rPr>
      <w:fldChar w:fldCharType="end"/>
    </w:r>
    <w:r>
      <w:rPr>
        <w:rFonts w:cs="Arial"/>
        <w:sz w:val="16"/>
        <w:szCs w:val="16"/>
      </w:rPr>
      <w:t xml:space="preserve"> sur </w:t>
    </w:r>
    <w:r w:rsidR="00A7640F">
      <w:rPr>
        <w:rFonts w:cs="Arial"/>
        <w:sz w:val="16"/>
        <w:szCs w:val="16"/>
      </w:rPr>
      <w:fldChar w:fldCharType="begin"/>
    </w:r>
    <w:r>
      <w:rPr>
        <w:rFonts w:cs="Arial"/>
        <w:sz w:val="16"/>
        <w:szCs w:val="16"/>
      </w:rPr>
      <w:instrText>NUMPAGES</w:instrText>
    </w:r>
    <w:r w:rsidR="00A7640F">
      <w:rPr>
        <w:rFonts w:cs="Arial"/>
        <w:sz w:val="16"/>
        <w:szCs w:val="16"/>
      </w:rPr>
      <w:fldChar w:fldCharType="separate"/>
    </w:r>
    <w:r w:rsidR="00B04193">
      <w:rPr>
        <w:rFonts w:cs="Arial"/>
        <w:noProof/>
        <w:sz w:val="16"/>
        <w:szCs w:val="16"/>
      </w:rPr>
      <w:t>3</w:t>
    </w:r>
    <w:r w:rsidR="00A7640F">
      <w:rPr>
        <w:rFonts w:cs="Arial"/>
        <w:sz w:val="16"/>
        <w:szCs w:val="16"/>
      </w:rPr>
      <w:fldChar w:fldCharType="end"/>
    </w:r>
  </w:p>
  <w:p w:rsidR="0049121B" w:rsidRDefault="0049121B">
    <w:pPr>
      <w:pStyle w:val="Pieddepage"/>
      <w:ind w:right="360"/>
      <w:jc w:val="cen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8D8" w:rsidRDefault="00AF78D8">
      <w:r>
        <w:separator/>
      </w:r>
    </w:p>
  </w:footnote>
  <w:footnote w:type="continuationSeparator" w:id="0">
    <w:p w:rsidR="00AF78D8" w:rsidRDefault="00AF78D8">
      <w:r>
        <w:continuationSeparator/>
      </w:r>
    </w:p>
  </w:footnote>
  <w:footnote w:id="1">
    <w:p w:rsidR="00074615" w:rsidRPr="00074615" w:rsidRDefault="00074615">
      <w:pPr>
        <w:pStyle w:val="Notedebasdepage"/>
      </w:pPr>
      <w:ins w:id="93" w:author="igomez" w:date="2017-11-24T09:50:00Z">
        <w:r>
          <w:rPr>
            <w:rStyle w:val="Appelnotedebasdep"/>
          </w:rPr>
          <w:footnoteRef/>
        </w:r>
        <w:r>
          <w:t xml:space="preserve"> </w:t>
        </w:r>
        <w:r w:rsidRPr="00074615">
          <w:rPr>
            <w:rPrChange w:id="94" w:author="igomez" w:date="2017-11-24T09:50:00Z">
              <w:rPr>
                <w:lang w:val="en-US"/>
              </w:rPr>
            </w:rPrChange>
          </w:rPr>
          <w:t>Opération</w:t>
        </w:r>
      </w:ins>
      <w:ins w:id="95" w:author="igomez" w:date="2017-11-24T09:51:00Z">
        <w:r w:rsidR="001A5837">
          <w:t>s</w:t>
        </w:r>
      </w:ins>
      <w:ins w:id="96" w:author="igomez" w:date="2017-11-24T09:50:00Z">
        <w:r w:rsidRPr="00074615">
          <w:rPr>
            <w:rPrChange w:id="97" w:author="igomez" w:date="2017-11-24T09:50:00Z">
              <w:rPr>
                <w:lang w:val="en-US"/>
              </w:rPr>
            </w:rPrChange>
          </w:rPr>
          <w:t xml:space="preserve"> nécessaire</w:t>
        </w:r>
      </w:ins>
      <w:ins w:id="98" w:author="igomez" w:date="2017-11-24T09:51:00Z">
        <w:r w:rsidR="001A5837">
          <w:t>s</w:t>
        </w:r>
      </w:ins>
      <w:ins w:id="99" w:author="igomez" w:date="2017-11-24T09:50:00Z">
        <w:r w:rsidRPr="00074615">
          <w:rPr>
            <w:rPrChange w:id="100" w:author="igomez" w:date="2017-11-24T09:50:00Z">
              <w:rPr>
                <w:lang w:val="en-US"/>
              </w:rPr>
            </w:rPrChange>
          </w:rPr>
          <w:t>, encore une fois, d</w:t>
        </w:r>
        <w:r>
          <w:t>û à l</w:t>
        </w:r>
        <w:r>
          <w:t>’</w:t>
        </w:r>
        <w:r w:rsidR="00B55F3E">
          <w:t>hétérogénéité</w:t>
        </w:r>
        <w:r>
          <w:t xml:space="preserve"> des sources de données. </w:t>
        </w:r>
      </w:ins>
      <w:ins w:id="101" w:author="igomez" w:date="2017-11-24T09:51:00Z">
        <w:r w:rsidR="001A5837">
          <w:t>Réalisé</w:t>
        </w:r>
      </w:ins>
      <w:ins w:id="102" w:author="igomez" w:date="2017-11-24T09:52:00Z">
        <w:r w:rsidR="001A5837">
          <w:t>es</w:t>
        </w:r>
      </w:ins>
      <w:ins w:id="103" w:author="igomez" w:date="2017-11-24T09:51:00Z">
        <w:r w:rsidR="001A5837">
          <w:t xml:space="preserve"> à l</w:t>
        </w:r>
        <w:r w:rsidR="001A5837">
          <w:t>’</w:t>
        </w:r>
        <w:r w:rsidR="001A5837">
          <w:t xml:space="preserve">aide des outils </w:t>
        </w:r>
      </w:ins>
      <w:ins w:id="104" w:author="igomez" w:date="2017-11-24T09:52:00Z">
        <w:r w:rsidR="001A5837">
          <w:t>« </w:t>
        </w:r>
        <w:r w:rsidR="001A5837">
          <w:t>ETL</w:t>
        </w:r>
        <w:r w:rsidR="001A5837">
          <w:t> »</w:t>
        </w:r>
        <w:r w:rsidR="001A5837">
          <w:t xml:space="preserve"> (pour </w:t>
        </w:r>
        <w:r w:rsidR="001A5837">
          <w:t>« </w:t>
        </w:r>
        <w:proofErr w:type="spellStart"/>
        <w:r w:rsidR="001A5837">
          <w:t>Extract</w:t>
        </w:r>
        <w:proofErr w:type="spellEnd"/>
        <w:r w:rsidR="001A5837">
          <w:t xml:space="preserve">, </w:t>
        </w:r>
        <w:proofErr w:type="spellStart"/>
        <w:r w:rsidR="001A5837">
          <w:t>Transform</w:t>
        </w:r>
        <w:proofErr w:type="spellEnd"/>
        <w:r w:rsidR="001A5837">
          <w:t xml:space="preserve">, </w:t>
        </w:r>
        <w:proofErr w:type="spellStart"/>
        <w:r w:rsidR="001A5837">
          <w:t>Load</w:t>
        </w:r>
        <w:proofErr w:type="spellEnd"/>
        <w:r w:rsidR="001A5837">
          <w:t> »</w:t>
        </w:r>
        <w:r w:rsidR="001A5837">
          <w:t xml:space="preserve">). </w:t>
        </w:r>
      </w:ins>
    </w:p>
  </w:footnote>
  <w:footnote w:id="2">
    <w:p w:rsidR="000309E7" w:rsidRPr="000309E7" w:rsidRDefault="000309E7">
      <w:pPr>
        <w:pStyle w:val="Notedebasdepage"/>
      </w:pPr>
      <w:ins w:id="118" w:author="igomez" w:date="2017-11-24T10:02:00Z">
        <w:r>
          <w:rPr>
            <w:rStyle w:val="Appelnotedebasdep"/>
          </w:rPr>
          <w:footnoteRef/>
        </w:r>
        <w:r>
          <w:t xml:space="preserve"> </w:t>
        </w:r>
        <w:r w:rsidRPr="000309E7">
          <w:rPr>
            <w:rPrChange w:id="119" w:author="igomez" w:date="2017-11-24T10:03:00Z">
              <w:rPr>
                <w:lang w:val="en-US"/>
              </w:rPr>
            </w:rPrChange>
          </w:rPr>
          <w:t xml:space="preserve">Par </w:t>
        </w:r>
        <w:r w:rsidRPr="000309E7">
          <w:rPr>
            <w:rPrChange w:id="120" w:author="igomez" w:date="2017-11-24T10:03:00Z">
              <w:rPr>
                <w:lang w:val="en-US"/>
              </w:rPr>
            </w:rPrChange>
          </w:rPr>
          <w:t>“</w:t>
        </w:r>
        <w:r w:rsidRPr="000309E7">
          <w:rPr>
            <w:rPrChange w:id="121" w:author="igomez" w:date="2017-11-24T10:03:00Z">
              <w:rPr>
                <w:lang w:val="en-US"/>
              </w:rPr>
            </w:rPrChange>
          </w:rPr>
          <w:t>fiches</w:t>
        </w:r>
        <w:r w:rsidRPr="000309E7">
          <w:rPr>
            <w:rPrChange w:id="122" w:author="igomez" w:date="2017-11-24T10:03:00Z">
              <w:rPr>
                <w:lang w:val="en-US"/>
              </w:rPr>
            </w:rPrChange>
          </w:rPr>
          <w:t>”</w:t>
        </w:r>
        <w:r w:rsidRPr="000309E7">
          <w:rPr>
            <w:rPrChange w:id="123" w:author="igomez" w:date="2017-11-24T10:03:00Z">
              <w:rPr>
                <w:lang w:val="en-US"/>
              </w:rPr>
            </w:rPrChange>
          </w:rPr>
          <w:t xml:space="preserve"> on comprend</w:t>
        </w:r>
      </w:ins>
      <w:ins w:id="124" w:author="igomez" w:date="2017-11-24T10:03:00Z">
        <w:r>
          <w:t xml:space="preserve"> essentiellement</w:t>
        </w:r>
      </w:ins>
      <w:ins w:id="125" w:author="igomez" w:date="2017-11-24T10:02:00Z">
        <w:r w:rsidRPr="000309E7">
          <w:rPr>
            <w:rPrChange w:id="126" w:author="igomez" w:date="2017-11-24T10:03:00Z">
              <w:rPr>
                <w:lang w:val="en-US"/>
              </w:rPr>
            </w:rPrChange>
          </w:rPr>
          <w:t xml:space="preserve">, une visite, un acte, ou la </w:t>
        </w:r>
        <w:proofErr w:type="spellStart"/>
        <w:r w:rsidRPr="000309E7">
          <w:rPr>
            <w:rPrChange w:id="127" w:author="igomez" w:date="2017-11-24T10:03:00Z">
              <w:rPr>
                <w:lang w:val="en-US"/>
              </w:rPr>
            </w:rPrChange>
          </w:rPr>
          <w:t>baseline</w:t>
        </w:r>
        <w:proofErr w:type="spellEnd"/>
        <w:r w:rsidRPr="000309E7">
          <w:rPr>
            <w:rPrChange w:id="128" w:author="igomez" w:date="2017-11-24T10:03:00Z">
              <w:rPr>
                <w:lang w:val="en-US"/>
              </w:rPr>
            </w:rPrChange>
          </w:rPr>
          <w:t xml:space="preserve"> d</w:t>
        </w:r>
      </w:ins>
      <w:ins w:id="129" w:author="igomez" w:date="2017-11-24T10:03:00Z">
        <w:r>
          <w:t>’</w:t>
        </w:r>
        <w:r>
          <w:t xml:space="preserve">un dossier patient. </w:t>
        </w:r>
      </w:ins>
    </w:p>
  </w:footnote>
  <w:footnote w:id="3">
    <w:p w:rsidR="00C32E78" w:rsidRPr="00C32E78" w:rsidRDefault="00C32E78">
      <w:pPr>
        <w:pStyle w:val="Notedebasdepage"/>
      </w:pPr>
      <w:ins w:id="160" w:author="igomez" w:date="2017-11-24T10:27:00Z">
        <w:r>
          <w:rPr>
            <w:rStyle w:val="Appelnotedebasdep"/>
          </w:rPr>
          <w:footnoteRef/>
        </w:r>
        <w:r>
          <w:t xml:space="preserve"> Par rapport à l</w:t>
        </w:r>
        <w:r>
          <w:t>’</w:t>
        </w:r>
        <w:r>
          <w:t xml:space="preserve">ensemble du Registre. </w:t>
        </w:r>
      </w:ins>
    </w:p>
  </w:footnote>
  <w:footnote w:id="4">
    <w:p w:rsidR="006642F6" w:rsidRPr="006642F6" w:rsidRDefault="006642F6">
      <w:pPr>
        <w:pStyle w:val="Notedebasdepage"/>
      </w:pPr>
      <w:ins w:id="166" w:author="igomez" w:date="2017-11-24T10:10:00Z">
        <w:r>
          <w:rPr>
            <w:rStyle w:val="Appelnotedebasdep"/>
          </w:rPr>
          <w:footnoteRef/>
        </w:r>
        <w:r>
          <w:t xml:space="preserve"> </w:t>
        </w:r>
        <w:r w:rsidRPr="006642F6">
          <w:rPr>
            <w:rPrChange w:id="167" w:author="igomez" w:date="2017-11-24T10:10:00Z">
              <w:rPr>
                <w:lang w:val="en-US"/>
              </w:rPr>
            </w:rPrChange>
          </w:rPr>
          <w:t>Et d</w:t>
        </w:r>
        <w:r w:rsidRPr="006642F6">
          <w:rPr>
            <w:rPrChange w:id="168" w:author="igomez" w:date="2017-11-24T10:10:00Z">
              <w:rPr>
                <w:lang w:val="en-US"/>
              </w:rPr>
            </w:rPrChange>
          </w:rPr>
          <w:t>’</w:t>
        </w:r>
        <w:r w:rsidRPr="006642F6">
          <w:rPr>
            <w:rPrChange w:id="169" w:author="igomez" w:date="2017-11-24T10:10:00Z">
              <w:rPr>
                <w:lang w:val="en-US"/>
              </w:rPr>
            </w:rPrChange>
          </w:rPr>
          <w:t>orienter</w:t>
        </w:r>
        <w:r>
          <w:t>,</w:t>
        </w:r>
        <w:r w:rsidRPr="006642F6">
          <w:rPr>
            <w:rPrChange w:id="170" w:author="igomez" w:date="2017-11-24T10:10:00Z">
              <w:rPr>
                <w:lang w:val="en-US"/>
              </w:rPr>
            </w:rPrChange>
          </w:rPr>
          <w:t xml:space="preserve"> donc</w:t>
        </w:r>
        <w:r>
          <w:t>,</w:t>
        </w:r>
        <w:r w:rsidRPr="006642F6">
          <w:rPr>
            <w:rPrChange w:id="171" w:author="igomez" w:date="2017-11-24T10:10:00Z">
              <w:rPr>
                <w:lang w:val="en-US"/>
              </w:rPr>
            </w:rPrChange>
          </w:rPr>
          <w:t xml:space="preserve"> les actions n</w:t>
        </w:r>
        <w:r>
          <w:t xml:space="preserve">écessaires à cet égard de manière plus précise et plus adaptée aux différents contextes. </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21B" w:rsidDel="00DD71A5" w:rsidRDefault="0049121B">
    <w:pPr>
      <w:pStyle w:val="En-tte"/>
      <w:jc w:val="left"/>
      <w:rPr>
        <w:del w:id="224" w:author="igomez" w:date="2017-11-24T10:23:00Z"/>
        <w:rFonts w:cs="Arial"/>
        <w:sz w:val="16"/>
        <w:szCs w:val="16"/>
      </w:rPr>
    </w:pPr>
    <w:del w:id="225" w:author="igomez" w:date="2017-11-24T10:23:00Z">
      <w:r w:rsidDel="00DD71A5">
        <w:rPr>
          <w:rFonts w:cs="Arial"/>
          <w:sz w:val="16"/>
          <w:szCs w:val="16"/>
        </w:rPr>
        <w:delText>Protocole version n°4 du 19 septembre 2013</w:delText>
      </w:r>
    </w:del>
  </w:p>
  <w:p w:rsidR="0049121B" w:rsidRDefault="0049121B">
    <w:pPr>
      <w:pStyle w:val="En-tte"/>
      <w:jc w:val="left"/>
      <w:rPr>
        <w:szCs w:val="20"/>
      </w:rPr>
    </w:pPr>
    <w:r>
      <w:rPr>
        <w:rFonts w:cs="Arial"/>
        <w:sz w:val="16"/>
        <w:szCs w:val="16"/>
      </w:rPr>
      <w:tab/>
    </w:r>
    <w:r>
      <w:rPr>
        <w:rFonts w:cs="Arial"/>
        <w:sz w:val="16"/>
        <w:szCs w:val="16"/>
      </w:rPr>
      <w:tab/>
      <w:t>Confidentiel</w:t>
    </w:r>
  </w:p>
  <w:p w:rsidR="0049121B" w:rsidRDefault="0049121B">
    <w:pPr>
      <w:tabs>
        <w:tab w:val="center" w:pos="4536"/>
        <w:tab w:val="right" w:pos="9072"/>
      </w:tabs>
      <w:outlineLvl w:val="0"/>
      <w:rPr>
        <w:lang w:eastAsia="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9A6" w:rsidRDefault="00DD59A6" w:rsidP="00DD59A6">
    <w:pPr>
      <w:pStyle w:val="En-tte"/>
      <w:ind w:left="-284" w:firstLine="284"/>
      <w:jc w:val="right"/>
    </w:pPr>
    <w:r>
      <w:rPr>
        <w:noProof/>
      </w:rPr>
      <w:drawing>
        <wp:inline distT="0" distB="0" distL="0" distR="0">
          <wp:extent cx="2439928" cy="858722"/>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hstat_logo_color_small.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40906" cy="85906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2052E"/>
    <w:multiLevelType w:val="hybridMultilevel"/>
    <w:tmpl w:val="F0E4DE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195128"/>
    <w:multiLevelType w:val="hybridMultilevel"/>
    <w:tmpl w:val="809207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E747DF8"/>
    <w:multiLevelType w:val="hybridMultilevel"/>
    <w:tmpl w:val="E85A489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2426F70"/>
    <w:multiLevelType w:val="hybridMultilevel"/>
    <w:tmpl w:val="EF4618E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24E475D8"/>
    <w:multiLevelType w:val="hybridMultilevel"/>
    <w:tmpl w:val="3CCCF20A"/>
    <w:lvl w:ilvl="0" w:tplc="040C000D">
      <w:start w:val="1"/>
      <w:numFmt w:val="bullet"/>
      <w:lvlText w:val=""/>
      <w:lvlJc w:val="left"/>
      <w:pPr>
        <w:ind w:left="720" w:hanging="360"/>
      </w:pPr>
      <w:rPr>
        <w:rFonts w:ascii="Wingdings" w:hAnsi="Wingdings"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D694BDB"/>
    <w:multiLevelType w:val="hybridMultilevel"/>
    <w:tmpl w:val="F6EC3EF8"/>
    <w:lvl w:ilvl="0" w:tplc="F5242B86">
      <w:numFmt w:val="bullet"/>
      <w:lvlText w:val="-"/>
      <w:lvlJc w:val="left"/>
      <w:pPr>
        <w:ind w:left="720" w:hanging="360"/>
      </w:pPr>
      <w:rPr>
        <w:rFonts w:ascii="Arial" w:eastAsia="Times New Roman" w:hAnsi="Arial" w:cs="Arial" w:hint="default"/>
        <w:b w:val="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030DBA"/>
    <w:multiLevelType w:val="hybridMultilevel"/>
    <w:tmpl w:val="9196D3AC"/>
    <w:lvl w:ilvl="0" w:tplc="040C000D">
      <w:start w:val="1"/>
      <w:numFmt w:val="bullet"/>
      <w:lvlText w:val=""/>
      <w:lvlJc w:val="left"/>
      <w:pPr>
        <w:ind w:left="720" w:hanging="360"/>
      </w:pPr>
      <w:rPr>
        <w:rFonts w:ascii="Wingdings" w:hAnsi="Wingdings"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B14496"/>
    <w:multiLevelType w:val="hybridMultilevel"/>
    <w:tmpl w:val="012415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94A5546"/>
    <w:multiLevelType w:val="hybridMultilevel"/>
    <w:tmpl w:val="5344DBBA"/>
    <w:lvl w:ilvl="0" w:tplc="1722B92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850CA9"/>
    <w:multiLevelType w:val="hybridMultilevel"/>
    <w:tmpl w:val="D4A2EC06"/>
    <w:lvl w:ilvl="0" w:tplc="6302E17C">
      <w:start w:val="1"/>
      <w:numFmt w:val="bullet"/>
      <w:lvlText w:val=""/>
      <w:lvlJc w:val="left"/>
      <w:pPr>
        <w:tabs>
          <w:tab w:val="num" w:pos="720"/>
        </w:tabs>
        <w:ind w:left="720" w:hanging="360"/>
      </w:pPr>
      <w:rPr>
        <w:rFonts w:ascii="Wingdings" w:hAnsi="Wingdings" w:hint="default"/>
      </w:rPr>
    </w:lvl>
    <w:lvl w:ilvl="1" w:tplc="FDB49BDC" w:tentative="1">
      <w:start w:val="1"/>
      <w:numFmt w:val="bullet"/>
      <w:lvlText w:val=""/>
      <w:lvlJc w:val="left"/>
      <w:pPr>
        <w:tabs>
          <w:tab w:val="num" w:pos="1440"/>
        </w:tabs>
        <w:ind w:left="1440" w:hanging="360"/>
      </w:pPr>
      <w:rPr>
        <w:rFonts w:ascii="Wingdings" w:hAnsi="Wingdings" w:hint="default"/>
      </w:rPr>
    </w:lvl>
    <w:lvl w:ilvl="2" w:tplc="EEA4AE9A" w:tentative="1">
      <w:start w:val="1"/>
      <w:numFmt w:val="bullet"/>
      <w:lvlText w:val=""/>
      <w:lvlJc w:val="left"/>
      <w:pPr>
        <w:tabs>
          <w:tab w:val="num" w:pos="2160"/>
        </w:tabs>
        <w:ind w:left="2160" w:hanging="360"/>
      </w:pPr>
      <w:rPr>
        <w:rFonts w:ascii="Wingdings" w:hAnsi="Wingdings" w:hint="default"/>
      </w:rPr>
    </w:lvl>
    <w:lvl w:ilvl="3" w:tplc="F0A221E2" w:tentative="1">
      <w:start w:val="1"/>
      <w:numFmt w:val="bullet"/>
      <w:lvlText w:val=""/>
      <w:lvlJc w:val="left"/>
      <w:pPr>
        <w:tabs>
          <w:tab w:val="num" w:pos="2880"/>
        </w:tabs>
        <w:ind w:left="2880" w:hanging="360"/>
      </w:pPr>
      <w:rPr>
        <w:rFonts w:ascii="Wingdings" w:hAnsi="Wingdings" w:hint="default"/>
      </w:rPr>
    </w:lvl>
    <w:lvl w:ilvl="4" w:tplc="44225870" w:tentative="1">
      <w:start w:val="1"/>
      <w:numFmt w:val="bullet"/>
      <w:lvlText w:val=""/>
      <w:lvlJc w:val="left"/>
      <w:pPr>
        <w:tabs>
          <w:tab w:val="num" w:pos="3600"/>
        </w:tabs>
        <w:ind w:left="3600" w:hanging="360"/>
      </w:pPr>
      <w:rPr>
        <w:rFonts w:ascii="Wingdings" w:hAnsi="Wingdings" w:hint="default"/>
      </w:rPr>
    </w:lvl>
    <w:lvl w:ilvl="5" w:tplc="16A2B1F4" w:tentative="1">
      <w:start w:val="1"/>
      <w:numFmt w:val="bullet"/>
      <w:lvlText w:val=""/>
      <w:lvlJc w:val="left"/>
      <w:pPr>
        <w:tabs>
          <w:tab w:val="num" w:pos="4320"/>
        </w:tabs>
        <w:ind w:left="4320" w:hanging="360"/>
      </w:pPr>
      <w:rPr>
        <w:rFonts w:ascii="Wingdings" w:hAnsi="Wingdings" w:hint="default"/>
      </w:rPr>
    </w:lvl>
    <w:lvl w:ilvl="6" w:tplc="8468087C" w:tentative="1">
      <w:start w:val="1"/>
      <w:numFmt w:val="bullet"/>
      <w:lvlText w:val=""/>
      <w:lvlJc w:val="left"/>
      <w:pPr>
        <w:tabs>
          <w:tab w:val="num" w:pos="5040"/>
        </w:tabs>
        <w:ind w:left="5040" w:hanging="360"/>
      </w:pPr>
      <w:rPr>
        <w:rFonts w:ascii="Wingdings" w:hAnsi="Wingdings" w:hint="default"/>
      </w:rPr>
    </w:lvl>
    <w:lvl w:ilvl="7" w:tplc="D1ECC3A8" w:tentative="1">
      <w:start w:val="1"/>
      <w:numFmt w:val="bullet"/>
      <w:lvlText w:val=""/>
      <w:lvlJc w:val="left"/>
      <w:pPr>
        <w:tabs>
          <w:tab w:val="num" w:pos="5760"/>
        </w:tabs>
        <w:ind w:left="5760" w:hanging="360"/>
      </w:pPr>
      <w:rPr>
        <w:rFonts w:ascii="Wingdings" w:hAnsi="Wingdings" w:hint="default"/>
      </w:rPr>
    </w:lvl>
    <w:lvl w:ilvl="8" w:tplc="936E8F48" w:tentative="1">
      <w:start w:val="1"/>
      <w:numFmt w:val="bullet"/>
      <w:lvlText w:val=""/>
      <w:lvlJc w:val="left"/>
      <w:pPr>
        <w:tabs>
          <w:tab w:val="num" w:pos="6480"/>
        </w:tabs>
        <w:ind w:left="6480" w:hanging="360"/>
      </w:pPr>
      <w:rPr>
        <w:rFonts w:ascii="Wingdings" w:hAnsi="Wingdings" w:hint="default"/>
      </w:rPr>
    </w:lvl>
  </w:abstractNum>
  <w:abstractNum w:abstractNumId="10">
    <w:nsid w:val="4D5A4859"/>
    <w:multiLevelType w:val="hybridMultilevel"/>
    <w:tmpl w:val="3320B28E"/>
    <w:lvl w:ilvl="0" w:tplc="219A9450">
      <w:start w:val="5"/>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nsid w:val="4F2572EA"/>
    <w:multiLevelType w:val="hybridMultilevel"/>
    <w:tmpl w:val="885CB6F2"/>
    <w:lvl w:ilvl="0" w:tplc="FE3C024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3996ABC"/>
    <w:multiLevelType w:val="hybridMultilevel"/>
    <w:tmpl w:val="FBE05554"/>
    <w:lvl w:ilvl="0" w:tplc="A44C7384">
      <w:start w:val="13"/>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nsid w:val="547F650F"/>
    <w:multiLevelType w:val="hybridMultilevel"/>
    <w:tmpl w:val="61BA83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5026493"/>
    <w:multiLevelType w:val="hybridMultilevel"/>
    <w:tmpl w:val="38988D2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594A4576"/>
    <w:multiLevelType w:val="hybridMultilevel"/>
    <w:tmpl w:val="2E7EE256"/>
    <w:lvl w:ilvl="0" w:tplc="8FD66B56">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EFC7BBD"/>
    <w:multiLevelType w:val="multilevel"/>
    <w:tmpl w:val="B2E819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F5E3DCF"/>
    <w:multiLevelType w:val="hybridMultilevel"/>
    <w:tmpl w:val="BA001404"/>
    <w:lvl w:ilvl="0" w:tplc="95A2DB3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43B3AE1"/>
    <w:multiLevelType w:val="hybridMultilevel"/>
    <w:tmpl w:val="17B4D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B362594"/>
    <w:multiLevelType w:val="multilevel"/>
    <w:tmpl w:val="52DAC450"/>
    <w:lvl w:ilvl="0">
      <w:start w:val="1"/>
      <w:numFmt w:val="decimal"/>
      <w:pStyle w:val="Titre1"/>
      <w:lvlText w:val="%1"/>
      <w:lvlJc w:val="left"/>
      <w:pPr>
        <w:tabs>
          <w:tab w:val="num" w:pos="432"/>
        </w:tabs>
        <w:ind w:left="432" w:hanging="432"/>
      </w:pPr>
      <w:rPr>
        <w:rFonts w:cs="Times New Roman" w:hint="default"/>
      </w:rPr>
    </w:lvl>
    <w:lvl w:ilvl="1">
      <w:start w:val="1"/>
      <w:numFmt w:val="decimal"/>
      <w:pStyle w:val="Titre2"/>
      <w:lvlText w:val="%1.%2"/>
      <w:lvlJc w:val="left"/>
      <w:pPr>
        <w:tabs>
          <w:tab w:val="num" w:pos="1428"/>
        </w:tabs>
        <w:ind w:left="1428" w:hanging="576"/>
      </w:pPr>
      <w:rPr>
        <w:rFonts w:cs="Times New Roman" w:hint="default"/>
      </w:rPr>
    </w:lvl>
    <w:lvl w:ilvl="2">
      <w:start w:val="1"/>
      <w:numFmt w:val="decimal"/>
      <w:pStyle w:val="Titre3"/>
      <w:lvlText w:val="%1.%2.%3"/>
      <w:lvlJc w:val="left"/>
      <w:pPr>
        <w:tabs>
          <w:tab w:val="num" w:pos="3960"/>
        </w:tabs>
        <w:ind w:left="3960" w:hanging="720"/>
      </w:pPr>
      <w:rPr>
        <w:rFonts w:cs="Times New Roman" w:hint="default"/>
      </w:rPr>
    </w:lvl>
    <w:lvl w:ilvl="3">
      <w:start w:val="1"/>
      <w:numFmt w:val="decimal"/>
      <w:lvlText w:val="I.%2.%3.%4"/>
      <w:lvlJc w:val="left"/>
      <w:pPr>
        <w:tabs>
          <w:tab w:val="num" w:pos="1080"/>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pStyle w:val="Titre6"/>
      <w:lvlText w:val="%1.%2.%3.%4.%5.%6"/>
      <w:lvlJc w:val="left"/>
      <w:pPr>
        <w:tabs>
          <w:tab w:val="num" w:pos="1152"/>
        </w:tabs>
        <w:ind w:left="1152" w:hanging="1152"/>
      </w:pPr>
      <w:rPr>
        <w:rFonts w:cs="Times New Roman" w:hint="default"/>
      </w:rPr>
    </w:lvl>
    <w:lvl w:ilvl="6">
      <w:start w:val="1"/>
      <w:numFmt w:val="decimal"/>
      <w:pStyle w:val="Titre7"/>
      <w:lvlText w:val="%1.%2.%3.%4.%5.%6.%7"/>
      <w:lvlJc w:val="left"/>
      <w:pPr>
        <w:tabs>
          <w:tab w:val="num" w:pos="1296"/>
        </w:tabs>
        <w:ind w:left="1296" w:hanging="1296"/>
      </w:pPr>
      <w:rPr>
        <w:rFonts w:cs="Times New Roman" w:hint="default"/>
      </w:rPr>
    </w:lvl>
    <w:lvl w:ilvl="7">
      <w:start w:val="1"/>
      <w:numFmt w:val="decimal"/>
      <w:pStyle w:val="Titre8"/>
      <w:lvlText w:val="%1.%2.%3.%4.%5.%6.%7.%8"/>
      <w:lvlJc w:val="left"/>
      <w:pPr>
        <w:tabs>
          <w:tab w:val="num" w:pos="1440"/>
        </w:tabs>
        <w:ind w:left="1440" w:hanging="1440"/>
      </w:pPr>
      <w:rPr>
        <w:rFonts w:cs="Times New Roman" w:hint="default"/>
      </w:rPr>
    </w:lvl>
    <w:lvl w:ilvl="8">
      <w:start w:val="1"/>
      <w:numFmt w:val="decimal"/>
      <w:pStyle w:val="Titre9"/>
      <w:lvlText w:val="%1.%2.%3.%4.%5.%6.%7.%8.%9"/>
      <w:lvlJc w:val="left"/>
      <w:pPr>
        <w:tabs>
          <w:tab w:val="num" w:pos="1584"/>
        </w:tabs>
        <w:ind w:left="1584" w:hanging="1584"/>
      </w:pPr>
      <w:rPr>
        <w:rFonts w:cs="Times New Roman" w:hint="default"/>
      </w:rPr>
    </w:lvl>
  </w:abstractNum>
  <w:abstractNum w:abstractNumId="20">
    <w:nsid w:val="7D1D23BB"/>
    <w:multiLevelType w:val="hybridMultilevel"/>
    <w:tmpl w:val="FB78DC5A"/>
    <w:lvl w:ilvl="0" w:tplc="4012605E">
      <w:start w:val="2"/>
      <w:numFmt w:val="bullet"/>
      <w:lvlText w:val="-"/>
      <w:lvlJc w:val="left"/>
      <w:pPr>
        <w:ind w:left="720" w:hanging="360"/>
      </w:pPr>
      <w:rPr>
        <w:rFonts w:ascii="Calibri" w:eastAsiaTheme="minorHAnsi" w:hAnsi="Calibri" w:cstheme="minorBidi" w:hint="default"/>
        <w:b w:val="0"/>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6"/>
  </w:num>
  <w:num w:numId="4">
    <w:abstractNumId w:val="8"/>
  </w:num>
  <w:num w:numId="5">
    <w:abstractNumId w:val="20"/>
  </w:num>
  <w:num w:numId="6">
    <w:abstractNumId w:val="17"/>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9"/>
  </w:num>
  <w:num w:numId="17">
    <w:abstractNumId w:val="19"/>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1"/>
  </w:num>
  <w:num w:numId="24">
    <w:abstractNumId w:val="3"/>
  </w:num>
  <w:num w:numId="25">
    <w:abstractNumId w:val="2"/>
  </w:num>
  <w:num w:numId="26">
    <w:abstractNumId w:val="14"/>
  </w:num>
  <w:num w:numId="27">
    <w:abstractNumId w:val="7"/>
  </w:num>
  <w:num w:numId="28">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9"/>
  </w:num>
  <w:num w:numId="31">
    <w:abstractNumId w:val="19"/>
  </w:num>
  <w:num w:numId="32">
    <w:abstractNumId w:val="19"/>
  </w:num>
  <w:num w:numId="33">
    <w:abstractNumId w:val="19"/>
  </w:num>
  <w:num w:numId="34">
    <w:abstractNumId w:val="15"/>
  </w:num>
  <w:num w:numId="35">
    <w:abstractNumId w:val="0"/>
  </w:num>
  <w:num w:numId="36">
    <w:abstractNumId w:val="9"/>
  </w:num>
  <w:num w:numId="37">
    <w:abstractNumId w:val="18"/>
  </w:num>
  <w:num w:numId="38">
    <w:abstractNumId w:val="1"/>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KO">
    <w15:presenceInfo w15:providerId="None" w15:userId="DK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embedSystemFonts/>
  <w:bordersDoNotSurroundHeader/>
  <w:bordersDoNotSurroundFooter/>
  <w:activeWritingStyle w:appName="MSWord" w:lang="en-US" w:vendorID="64" w:dllVersion="131078" w:nlCheck="1" w:checkStyle="1"/>
  <w:activeWritingStyle w:appName="MSWord" w:lang="fr-FR" w:vendorID="64" w:dllVersion="131078" w:nlCheck="1" w:checkStyle="1"/>
  <w:proofState w:spelling="clean" w:grammar="clean"/>
  <w:stylePaneFormatFilter w:val="2801"/>
  <w:trackRevisions/>
  <w:defaultTabStop w:val="720"/>
  <w:hyphenationZone w:val="425"/>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E01854"/>
    <w:rsid w:val="00021F55"/>
    <w:rsid w:val="000309E7"/>
    <w:rsid w:val="00074615"/>
    <w:rsid w:val="00106D9E"/>
    <w:rsid w:val="001202D8"/>
    <w:rsid w:val="00142358"/>
    <w:rsid w:val="00151607"/>
    <w:rsid w:val="001742DC"/>
    <w:rsid w:val="001A5837"/>
    <w:rsid w:val="001C33BB"/>
    <w:rsid w:val="00213A4B"/>
    <w:rsid w:val="0021678B"/>
    <w:rsid w:val="002239DD"/>
    <w:rsid w:val="002F04EA"/>
    <w:rsid w:val="00310730"/>
    <w:rsid w:val="003151FB"/>
    <w:rsid w:val="003F59AF"/>
    <w:rsid w:val="0040653D"/>
    <w:rsid w:val="00416295"/>
    <w:rsid w:val="00451807"/>
    <w:rsid w:val="00455A08"/>
    <w:rsid w:val="0049121B"/>
    <w:rsid w:val="004E4386"/>
    <w:rsid w:val="0051146A"/>
    <w:rsid w:val="00520DC3"/>
    <w:rsid w:val="0052786B"/>
    <w:rsid w:val="00557FB9"/>
    <w:rsid w:val="00574D9E"/>
    <w:rsid w:val="005753C9"/>
    <w:rsid w:val="005D7E89"/>
    <w:rsid w:val="00632C79"/>
    <w:rsid w:val="00644DDB"/>
    <w:rsid w:val="00661156"/>
    <w:rsid w:val="006642F6"/>
    <w:rsid w:val="00675C2D"/>
    <w:rsid w:val="006F054D"/>
    <w:rsid w:val="00734C59"/>
    <w:rsid w:val="007531A3"/>
    <w:rsid w:val="007679BF"/>
    <w:rsid w:val="00773BA1"/>
    <w:rsid w:val="00810065"/>
    <w:rsid w:val="008975FB"/>
    <w:rsid w:val="008C5BC0"/>
    <w:rsid w:val="008E0137"/>
    <w:rsid w:val="008E4F37"/>
    <w:rsid w:val="008F535E"/>
    <w:rsid w:val="009019FC"/>
    <w:rsid w:val="00931378"/>
    <w:rsid w:val="00940E05"/>
    <w:rsid w:val="00960246"/>
    <w:rsid w:val="009A1666"/>
    <w:rsid w:val="009A3D04"/>
    <w:rsid w:val="009F21D0"/>
    <w:rsid w:val="00A05502"/>
    <w:rsid w:val="00A57C10"/>
    <w:rsid w:val="00A7640F"/>
    <w:rsid w:val="00A83888"/>
    <w:rsid w:val="00A902F4"/>
    <w:rsid w:val="00AF78D8"/>
    <w:rsid w:val="00B04193"/>
    <w:rsid w:val="00B06685"/>
    <w:rsid w:val="00B1079B"/>
    <w:rsid w:val="00B55F3E"/>
    <w:rsid w:val="00BF2053"/>
    <w:rsid w:val="00C32E78"/>
    <w:rsid w:val="00C752C9"/>
    <w:rsid w:val="00CA19F8"/>
    <w:rsid w:val="00CA2308"/>
    <w:rsid w:val="00D11A04"/>
    <w:rsid w:val="00D436C5"/>
    <w:rsid w:val="00D56EC0"/>
    <w:rsid w:val="00DD59A6"/>
    <w:rsid w:val="00DD71A5"/>
    <w:rsid w:val="00DE1F6E"/>
    <w:rsid w:val="00DE4A9A"/>
    <w:rsid w:val="00E01754"/>
    <w:rsid w:val="00E01854"/>
    <w:rsid w:val="00E12D8C"/>
    <w:rsid w:val="00E25078"/>
    <w:rsid w:val="00E53227"/>
    <w:rsid w:val="00E83D93"/>
    <w:rsid w:val="00ED0A2E"/>
    <w:rsid w:val="00EF06BC"/>
    <w:rsid w:val="00F1696C"/>
    <w:rsid w:val="00F34086"/>
    <w:rsid w:val="00FA03AB"/>
    <w:rsid w:val="00FF5FD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A1666"/>
    <w:pPr>
      <w:spacing w:line="276" w:lineRule="auto"/>
    </w:pPr>
    <w:rPr>
      <w:rFonts w:ascii="Arial" w:hAnsi="Arial"/>
      <w:szCs w:val="24"/>
      <w:lang w:eastAsia="en-US"/>
    </w:rPr>
  </w:style>
  <w:style w:type="paragraph" w:styleId="Titre1">
    <w:name w:val="heading 1"/>
    <w:basedOn w:val="Normal"/>
    <w:next w:val="Normal"/>
    <w:link w:val="Titre1Car"/>
    <w:uiPriority w:val="99"/>
    <w:qFormat/>
    <w:locked/>
    <w:rsid w:val="001742DC"/>
    <w:pPr>
      <w:keepNext/>
      <w:numPr>
        <w:numId w:val="1"/>
      </w:numPr>
      <w:spacing w:before="240" w:line="360" w:lineRule="auto"/>
      <w:jc w:val="both"/>
      <w:outlineLvl w:val="0"/>
    </w:pPr>
    <w:rPr>
      <w:rFonts w:cs="Arial"/>
      <w:b/>
      <w:bCs/>
      <w:kern w:val="32"/>
      <w:sz w:val="28"/>
      <w:szCs w:val="28"/>
      <w:lang w:eastAsia="fr-FR"/>
    </w:rPr>
  </w:style>
  <w:style w:type="paragraph" w:styleId="Titre2">
    <w:name w:val="heading 2"/>
    <w:basedOn w:val="Normal"/>
    <w:next w:val="Normal"/>
    <w:link w:val="Titre2Car"/>
    <w:uiPriority w:val="99"/>
    <w:qFormat/>
    <w:locked/>
    <w:rsid w:val="001742DC"/>
    <w:pPr>
      <w:keepNext/>
      <w:numPr>
        <w:ilvl w:val="1"/>
        <w:numId w:val="1"/>
      </w:numPr>
      <w:spacing w:line="480" w:lineRule="auto"/>
      <w:ind w:right="-289"/>
      <w:jc w:val="both"/>
      <w:outlineLvl w:val="1"/>
    </w:pPr>
    <w:rPr>
      <w:rFonts w:cs="Arial"/>
      <w:b/>
      <w:bCs/>
      <w:i/>
      <w:iCs/>
      <w:sz w:val="22"/>
      <w:szCs w:val="22"/>
      <w:lang w:eastAsia="fr-FR"/>
    </w:rPr>
  </w:style>
  <w:style w:type="paragraph" w:styleId="Titre3">
    <w:name w:val="heading 3"/>
    <w:basedOn w:val="Normal"/>
    <w:next w:val="Normal"/>
    <w:link w:val="Titre3Car"/>
    <w:uiPriority w:val="99"/>
    <w:qFormat/>
    <w:locked/>
    <w:rsid w:val="001742DC"/>
    <w:pPr>
      <w:keepNext/>
      <w:numPr>
        <w:ilvl w:val="2"/>
        <w:numId w:val="1"/>
      </w:numPr>
      <w:spacing w:line="480" w:lineRule="auto"/>
      <w:jc w:val="both"/>
      <w:outlineLvl w:val="2"/>
    </w:pPr>
    <w:rPr>
      <w:rFonts w:cs="Arial"/>
      <w:bCs/>
      <w:i/>
      <w:iCs/>
      <w:sz w:val="22"/>
      <w:szCs w:val="22"/>
      <w:u w:val="single"/>
      <w:lang w:eastAsia="fr-FR"/>
    </w:rPr>
  </w:style>
  <w:style w:type="paragraph" w:styleId="Titre4">
    <w:name w:val="heading 4"/>
    <w:basedOn w:val="Normal"/>
    <w:next w:val="Normal"/>
    <w:link w:val="Titre4Car"/>
    <w:uiPriority w:val="99"/>
    <w:qFormat/>
    <w:locked/>
    <w:rsid w:val="001742DC"/>
    <w:pPr>
      <w:keepNext/>
      <w:spacing w:before="120" w:after="120"/>
      <w:ind w:left="851"/>
      <w:jc w:val="both"/>
      <w:outlineLvl w:val="3"/>
    </w:pPr>
    <w:rPr>
      <w:b/>
      <w:bCs/>
      <w:i/>
      <w:iCs/>
      <w:szCs w:val="26"/>
      <w:lang w:eastAsia="fr-FR"/>
    </w:rPr>
  </w:style>
  <w:style w:type="paragraph" w:styleId="Titre5">
    <w:name w:val="heading 5"/>
    <w:basedOn w:val="Normal"/>
    <w:next w:val="Normal"/>
    <w:link w:val="Titre5Car"/>
    <w:uiPriority w:val="99"/>
    <w:qFormat/>
    <w:locked/>
    <w:rsid w:val="001742DC"/>
    <w:pPr>
      <w:numPr>
        <w:ilvl w:val="4"/>
        <w:numId w:val="1"/>
      </w:numPr>
      <w:spacing w:before="240" w:after="60" w:line="360" w:lineRule="auto"/>
      <w:jc w:val="both"/>
      <w:outlineLvl w:val="4"/>
    </w:pPr>
    <w:rPr>
      <w:b/>
      <w:bCs/>
      <w:i/>
      <w:iCs/>
      <w:szCs w:val="26"/>
      <w:lang w:eastAsia="fr-FR"/>
    </w:rPr>
  </w:style>
  <w:style w:type="paragraph" w:styleId="Titre6">
    <w:name w:val="heading 6"/>
    <w:basedOn w:val="Normal"/>
    <w:next w:val="Normal"/>
    <w:link w:val="Titre6Car"/>
    <w:uiPriority w:val="99"/>
    <w:qFormat/>
    <w:locked/>
    <w:rsid w:val="001742DC"/>
    <w:pPr>
      <w:numPr>
        <w:ilvl w:val="5"/>
        <w:numId w:val="1"/>
      </w:numPr>
      <w:spacing w:before="240" w:after="60" w:line="360" w:lineRule="auto"/>
      <w:jc w:val="both"/>
      <w:outlineLvl w:val="5"/>
    </w:pPr>
    <w:rPr>
      <w:b/>
      <w:bCs/>
      <w:sz w:val="22"/>
      <w:szCs w:val="22"/>
      <w:lang w:eastAsia="fr-FR"/>
    </w:rPr>
  </w:style>
  <w:style w:type="paragraph" w:styleId="Titre7">
    <w:name w:val="heading 7"/>
    <w:basedOn w:val="Normal"/>
    <w:next w:val="Normal"/>
    <w:link w:val="Titre7Car"/>
    <w:uiPriority w:val="99"/>
    <w:qFormat/>
    <w:locked/>
    <w:rsid w:val="001742DC"/>
    <w:pPr>
      <w:numPr>
        <w:ilvl w:val="6"/>
        <w:numId w:val="1"/>
      </w:numPr>
      <w:spacing w:before="240" w:after="60" w:line="360" w:lineRule="auto"/>
      <w:jc w:val="both"/>
      <w:outlineLvl w:val="6"/>
    </w:pPr>
    <w:rPr>
      <w:lang w:eastAsia="fr-FR"/>
    </w:rPr>
  </w:style>
  <w:style w:type="paragraph" w:styleId="Titre8">
    <w:name w:val="heading 8"/>
    <w:basedOn w:val="Normal"/>
    <w:next w:val="Normal"/>
    <w:link w:val="Titre8Car"/>
    <w:uiPriority w:val="99"/>
    <w:qFormat/>
    <w:locked/>
    <w:rsid w:val="001742DC"/>
    <w:pPr>
      <w:numPr>
        <w:ilvl w:val="7"/>
        <w:numId w:val="1"/>
      </w:numPr>
      <w:spacing w:before="240" w:after="60" w:line="360" w:lineRule="auto"/>
      <w:jc w:val="both"/>
      <w:outlineLvl w:val="7"/>
    </w:pPr>
    <w:rPr>
      <w:i/>
      <w:iCs/>
      <w:lang w:eastAsia="fr-FR"/>
    </w:rPr>
  </w:style>
  <w:style w:type="paragraph" w:styleId="Titre9">
    <w:name w:val="heading 9"/>
    <w:basedOn w:val="Normal"/>
    <w:next w:val="Normal"/>
    <w:link w:val="Titre9Car"/>
    <w:uiPriority w:val="99"/>
    <w:qFormat/>
    <w:locked/>
    <w:rsid w:val="001742DC"/>
    <w:pPr>
      <w:numPr>
        <w:ilvl w:val="8"/>
        <w:numId w:val="1"/>
      </w:numPr>
      <w:spacing w:before="240" w:after="60" w:line="360" w:lineRule="auto"/>
      <w:jc w:val="both"/>
      <w:outlineLvl w:val="8"/>
    </w:pPr>
    <w:rPr>
      <w:rFonts w:cs="Arial"/>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1742DC"/>
    <w:rPr>
      <w:rFonts w:ascii="Arial" w:hAnsi="Arial" w:cs="Arial"/>
      <w:b/>
      <w:bCs/>
      <w:kern w:val="32"/>
      <w:sz w:val="28"/>
      <w:szCs w:val="28"/>
    </w:rPr>
  </w:style>
  <w:style w:type="character" w:customStyle="1" w:styleId="Titre2Car">
    <w:name w:val="Titre 2 Car"/>
    <w:link w:val="Titre2"/>
    <w:uiPriority w:val="99"/>
    <w:locked/>
    <w:rsid w:val="001742DC"/>
    <w:rPr>
      <w:rFonts w:ascii="Arial" w:hAnsi="Arial" w:cs="Arial"/>
      <w:b/>
      <w:bCs/>
      <w:i/>
      <w:iCs/>
      <w:sz w:val="22"/>
      <w:szCs w:val="22"/>
    </w:rPr>
  </w:style>
  <w:style w:type="character" w:customStyle="1" w:styleId="Titre3Car">
    <w:name w:val="Titre 3 Car"/>
    <w:link w:val="Titre3"/>
    <w:uiPriority w:val="99"/>
    <w:locked/>
    <w:rsid w:val="001742DC"/>
    <w:rPr>
      <w:rFonts w:ascii="Arial" w:hAnsi="Arial" w:cs="Arial"/>
      <w:bCs/>
      <w:i/>
      <w:iCs/>
      <w:sz w:val="22"/>
      <w:szCs w:val="22"/>
      <w:u w:val="single"/>
    </w:rPr>
  </w:style>
  <w:style w:type="character" w:customStyle="1" w:styleId="Titre4Car">
    <w:name w:val="Titre 4 Car"/>
    <w:link w:val="Titre4"/>
    <w:uiPriority w:val="99"/>
    <w:semiHidden/>
    <w:locked/>
    <w:rsid w:val="001742DC"/>
    <w:rPr>
      <w:rFonts w:ascii="Calibri" w:hAnsi="Calibri" w:cs="Times New Roman"/>
      <w:b/>
      <w:bCs/>
      <w:sz w:val="28"/>
      <w:szCs w:val="28"/>
      <w:lang w:val="en-US" w:eastAsia="en-US"/>
    </w:rPr>
  </w:style>
  <w:style w:type="character" w:customStyle="1" w:styleId="Titre5Car">
    <w:name w:val="Titre 5 Car"/>
    <w:link w:val="Titre5"/>
    <w:uiPriority w:val="99"/>
    <w:locked/>
    <w:rsid w:val="001742DC"/>
    <w:rPr>
      <w:b/>
      <w:bCs/>
      <w:i/>
      <w:iCs/>
      <w:sz w:val="24"/>
      <w:szCs w:val="26"/>
    </w:rPr>
  </w:style>
  <w:style w:type="character" w:customStyle="1" w:styleId="Titre6Car">
    <w:name w:val="Titre 6 Car"/>
    <w:link w:val="Titre6"/>
    <w:uiPriority w:val="99"/>
    <w:locked/>
    <w:rsid w:val="001742DC"/>
    <w:rPr>
      <w:b/>
      <w:bCs/>
      <w:sz w:val="22"/>
      <w:szCs w:val="22"/>
    </w:rPr>
  </w:style>
  <w:style w:type="character" w:customStyle="1" w:styleId="Titre7Car">
    <w:name w:val="Titre 7 Car"/>
    <w:link w:val="Titre7"/>
    <w:uiPriority w:val="99"/>
    <w:locked/>
    <w:rsid w:val="001742DC"/>
    <w:rPr>
      <w:sz w:val="24"/>
      <w:szCs w:val="24"/>
    </w:rPr>
  </w:style>
  <w:style w:type="character" w:customStyle="1" w:styleId="Titre8Car">
    <w:name w:val="Titre 8 Car"/>
    <w:link w:val="Titre8"/>
    <w:uiPriority w:val="99"/>
    <w:locked/>
    <w:rsid w:val="001742DC"/>
    <w:rPr>
      <w:i/>
      <w:iCs/>
      <w:sz w:val="24"/>
      <w:szCs w:val="24"/>
    </w:rPr>
  </w:style>
  <w:style w:type="character" w:customStyle="1" w:styleId="Titre9Car">
    <w:name w:val="Titre 9 Car"/>
    <w:link w:val="Titre9"/>
    <w:uiPriority w:val="99"/>
    <w:locked/>
    <w:rsid w:val="001742DC"/>
    <w:rPr>
      <w:rFonts w:ascii="Arial" w:hAnsi="Arial" w:cs="Arial"/>
      <w:sz w:val="22"/>
      <w:szCs w:val="22"/>
    </w:rPr>
  </w:style>
  <w:style w:type="paragraph" w:customStyle="1" w:styleId="Body1">
    <w:name w:val="Body 1"/>
    <w:rsid w:val="001742DC"/>
    <w:pPr>
      <w:outlineLvl w:val="0"/>
    </w:pPr>
    <w:rPr>
      <w:color w:val="000000"/>
      <w:lang w:val="en-US"/>
    </w:rPr>
  </w:style>
  <w:style w:type="paragraph" w:styleId="Textedebulles">
    <w:name w:val="Balloon Text"/>
    <w:basedOn w:val="Normal"/>
    <w:link w:val="TextedebullesCar"/>
    <w:uiPriority w:val="99"/>
    <w:semiHidden/>
    <w:locked/>
    <w:rsid w:val="001742DC"/>
    <w:rPr>
      <w:rFonts w:ascii="Tahoma" w:hAnsi="Tahoma" w:cs="Tahoma"/>
      <w:sz w:val="16"/>
      <w:szCs w:val="16"/>
    </w:rPr>
  </w:style>
  <w:style w:type="character" w:customStyle="1" w:styleId="TextedebullesCar">
    <w:name w:val="Texte de bulles Car"/>
    <w:link w:val="Textedebulles"/>
    <w:uiPriority w:val="99"/>
    <w:semiHidden/>
    <w:locked/>
    <w:rsid w:val="001742DC"/>
    <w:rPr>
      <w:rFonts w:cs="Times New Roman"/>
      <w:sz w:val="2"/>
      <w:lang w:val="en-US" w:eastAsia="en-US"/>
    </w:rPr>
  </w:style>
  <w:style w:type="paragraph" w:styleId="Corpsdetexte">
    <w:name w:val="Body Text"/>
    <w:basedOn w:val="Normal"/>
    <w:link w:val="CorpsdetexteCar"/>
    <w:uiPriority w:val="99"/>
    <w:locked/>
    <w:rsid w:val="001742DC"/>
    <w:pPr>
      <w:spacing w:line="360" w:lineRule="auto"/>
      <w:jc w:val="both"/>
    </w:pPr>
    <w:rPr>
      <w:szCs w:val="26"/>
      <w:lang w:val="en-GB" w:eastAsia="fr-FR"/>
    </w:rPr>
  </w:style>
  <w:style w:type="character" w:customStyle="1" w:styleId="CorpsdetexteCar">
    <w:name w:val="Corps de texte Car"/>
    <w:link w:val="Corpsdetexte"/>
    <w:uiPriority w:val="99"/>
    <w:semiHidden/>
    <w:locked/>
    <w:rsid w:val="001742DC"/>
    <w:rPr>
      <w:rFonts w:cs="Times New Roman"/>
      <w:sz w:val="24"/>
      <w:szCs w:val="24"/>
      <w:lang w:val="en-US" w:eastAsia="en-US"/>
    </w:rPr>
  </w:style>
  <w:style w:type="paragraph" w:styleId="TM1">
    <w:name w:val="toc 1"/>
    <w:basedOn w:val="Normal"/>
    <w:next w:val="Normal"/>
    <w:autoRedefine/>
    <w:uiPriority w:val="39"/>
    <w:locked/>
    <w:rsid w:val="001742DC"/>
    <w:pPr>
      <w:spacing w:before="360" w:line="360" w:lineRule="auto"/>
    </w:pPr>
    <w:rPr>
      <w:rFonts w:cs="Arial"/>
      <w:b/>
      <w:bCs/>
      <w:caps/>
      <w:szCs w:val="28"/>
      <w:lang w:eastAsia="fr-FR"/>
    </w:rPr>
  </w:style>
  <w:style w:type="paragraph" w:customStyle="1" w:styleId="Style1">
    <w:name w:val="Style1"/>
    <w:basedOn w:val="Titre4"/>
    <w:uiPriority w:val="99"/>
    <w:rsid w:val="001742DC"/>
  </w:style>
  <w:style w:type="paragraph" w:customStyle="1" w:styleId="titre50">
    <w:name w:val="titre 5"/>
    <w:basedOn w:val="Normal"/>
    <w:uiPriority w:val="99"/>
    <w:rsid w:val="001742DC"/>
    <w:pPr>
      <w:spacing w:line="360" w:lineRule="auto"/>
      <w:ind w:left="863" w:firstLine="708"/>
      <w:jc w:val="both"/>
    </w:pPr>
    <w:rPr>
      <w:b/>
      <w:bCs/>
      <w:i/>
      <w:iCs/>
      <w:lang w:eastAsia="fr-FR"/>
    </w:rPr>
  </w:style>
  <w:style w:type="paragraph" w:customStyle="1" w:styleId="titre60">
    <w:name w:val="titre 6"/>
    <w:basedOn w:val="Normal"/>
    <w:uiPriority w:val="99"/>
    <w:rsid w:val="001742DC"/>
    <w:pPr>
      <w:spacing w:line="360" w:lineRule="auto"/>
      <w:ind w:left="2832" w:firstLine="708"/>
      <w:jc w:val="both"/>
    </w:pPr>
    <w:rPr>
      <w:i/>
      <w:iCs/>
      <w:lang w:eastAsia="fr-FR"/>
    </w:rPr>
  </w:style>
  <w:style w:type="paragraph" w:styleId="TM2">
    <w:name w:val="toc 2"/>
    <w:basedOn w:val="Normal"/>
    <w:next w:val="Normal"/>
    <w:autoRedefine/>
    <w:uiPriority w:val="39"/>
    <w:locked/>
    <w:rsid w:val="001742DC"/>
    <w:pPr>
      <w:spacing w:before="240" w:line="360" w:lineRule="auto"/>
    </w:pPr>
    <w:rPr>
      <w:b/>
      <w:bCs/>
      <w:lang w:eastAsia="fr-FR"/>
    </w:rPr>
  </w:style>
  <w:style w:type="paragraph" w:styleId="En-tte">
    <w:name w:val="header"/>
    <w:basedOn w:val="Normal"/>
    <w:link w:val="En-tteCar"/>
    <w:uiPriority w:val="99"/>
    <w:locked/>
    <w:rsid w:val="001742DC"/>
    <w:pPr>
      <w:tabs>
        <w:tab w:val="center" w:pos="4536"/>
        <w:tab w:val="right" w:pos="9072"/>
      </w:tabs>
      <w:spacing w:line="360" w:lineRule="auto"/>
      <w:jc w:val="both"/>
    </w:pPr>
    <w:rPr>
      <w:szCs w:val="26"/>
      <w:lang w:eastAsia="fr-FR"/>
    </w:rPr>
  </w:style>
  <w:style w:type="character" w:customStyle="1" w:styleId="En-tteCar">
    <w:name w:val="En-tête Car"/>
    <w:link w:val="En-tte"/>
    <w:uiPriority w:val="99"/>
    <w:locked/>
    <w:rsid w:val="001742DC"/>
    <w:rPr>
      <w:rFonts w:cs="Times New Roman"/>
      <w:sz w:val="26"/>
      <w:szCs w:val="26"/>
    </w:rPr>
  </w:style>
  <w:style w:type="paragraph" w:styleId="Pieddepage">
    <w:name w:val="footer"/>
    <w:basedOn w:val="Normal"/>
    <w:link w:val="PieddepageCar"/>
    <w:uiPriority w:val="99"/>
    <w:locked/>
    <w:rsid w:val="001742DC"/>
    <w:pPr>
      <w:tabs>
        <w:tab w:val="center" w:pos="4536"/>
        <w:tab w:val="right" w:pos="9072"/>
      </w:tabs>
      <w:spacing w:line="360" w:lineRule="auto"/>
      <w:jc w:val="both"/>
    </w:pPr>
    <w:rPr>
      <w:szCs w:val="26"/>
      <w:lang w:eastAsia="fr-FR"/>
    </w:rPr>
  </w:style>
  <w:style w:type="character" w:customStyle="1" w:styleId="PieddepageCar">
    <w:name w:val="Pied de page Car"/>
    <w:link w:val="Pieddepage"/>
    <w:uiPriority w:val="99"/>
    <w:locked/>
    <w:rsid w:val="001742DC"/>
    <w:rPr>
      <w:rFonts w:cs="Times New Roman"/>
      <w:sz w:val="26"/>
      <w:szCs w:val="26"/>
    </w:rPr>
  </w:style>
  <w:style w:type="paragraph" w:styleId="Normalcentr">
    <w:name w:val="Block Text"/>
    <w:basedOn w:val="Normal"/>
    <w:uiPriority w:val="99"/>
    <w:locked/>
    <w:rsid w:val="001742DC"/>
    <w:pPr>
      <w:spacing w:line="360" w:lineRule="auto"/>
      <w:ind w:left="1080" w:right="284" w:firstLine="360"/>
      <w:jc w:val="both"/>
    </w:pPr>
    <w:rPr>
      <w:szCs w:val="26"/>
      <w:lang w:eastAsia="fr-FR"/>
    </w:rPr>
  </w:style>
  <w:style w:type="paragraph" w:styleId="Corpsdetexte2">
    <w:name w:val="Body Text 2"/>
    <w:basedOn w:val="Normal"/>
    <w:link w:val="Corpsdetexte2Car"/>
    <w:uiPriority w:val="99"/>
    <w:locked/>
    <w:rsid w:val="001742DC"/>
    <w:pPr>
      <w:spacing w:line="360" w:lineRule="auto"/>
      <w:jc w:val="both"/>
    </w:pPr>
    <w:rPr>
      <w:lang w:eastAsia="fr-FR"/>
    </w:rPr>
  </w:style>
  <w:style w:type="character" w:customStyle="1" w:styleId="Corpsdetexte2Car">
    <w:name w:val="Corps de texte 2 Car"/>
    <w:link w:val="Corpsdetexte2"/>
    <w:uiPriority w:val="99"/>
    <w:semiHidden/>
    <w:locked/>
    <w:rsid w:val="001742DC"/>
    <w:rPr>
      <w:rFonts w:cs="Times New Roman"/>
      <w:sz w:val="24"/>
      <w:szCs w:val="24"/>
      <w:lang w:val="en-US" w:eastAsia="en-US"/>
    </w:rPr>
  </w:style>
  <w:style w:type="paragraph" w:styleId="Retraitcorpsdetexte">
    <w:name w:val="Body Text Indent"/>
    <w:basedOn w:val="Normal"/>
    <w:link w:val="RetraitcorpsdetexteCar"/>
    <w:uiPriority w:val="99"/>
    <w:locked/>
    <w:rsid w:val="001742DC"/>
    <w:pPr>
      <w:tabs>
        <w:tab w:val="left" w:leader="dot" w:pos="4820"/>
      </w:tabs>
      <w:autoSpaceDE w:val="0"/>
      <w:autoSpaceDN w:val="0"/>
      <w:jc w:val="both"/>
    </w:pPr>
    <w:rPr>
      <w:color w:val="000000"/>
      <w:szCs w:val="20"/>
      <w:lang w:eastAsia="fr-FR"/>
    </w:rPr>
  </w:style>
  <w:style w:type="character" w:customStyle="1" w:styleId="RetraitcorpsdetexteCar">
    <w:name w:val="Retrait corps de texte Car"/>
    <w:link w:val="Retraitcorpsdetexte"/>
    <w:uiPriority w:val="99"/>
    <w:semiHidden/>
    <w:locked/>
    <w:rsid w:val="001742DC"/>
    <w:rPr>
      <w:rFonts w:cs="Times New Roman"/>
      <w:sz w:val="24"/>
      <w:szCs w:val="24"/>
      <w:lang w:val="en-US" w:eastAsia="en-US"/>
    </w:rPr>
  </w:style>
  <w:style w:type="paragraph" w:styleId="Titre">
    <w:name w:val="Title"/>
    <w:basedOn w:val="Normal"/>
    <w:link w:val="TitreCar"/>
    <w:uiPriority w:val="99"/>
    <w:qFormat/>
    <w:locked/>
    <w:rsid w:val="001742DC"/>
    <w:pPr>
      <w:pBdr>
        <w:top w:val="single" w:sz="4" w:space="1" w:color="auto"/>
        <w:left w:val="single" w:sz="4" w:space="4" w:color="auto"/>
        <w:bottom w:val="single" w:sz="4" w:space="1" w:color="auto"/>
        <w:right w:val="single" w:sz="4" w:space="4" w:color="auto"/>
      </w:pBdr>
      <w:ind w:right="4110"/>
      <w:jc w:val="center"/>
    </w:pPr>
    <w:rPr>
      <w:rFonts w:ascii="Arial-BoldItalicMT" w:hAnsi="Arial-BoldItalicMT"/>
      <w:b/>
      <w:i/>
      <w:szCs w:val="20"/>
      <w:lang w:eastAsia="fr-FR"/>
    </w:rPr>
  </w:style>
  <w:style w:type="character" w:customStyle="1" w:styleId="TitreCar">
    <w:name w:val="Titre Car"/>
    <w:link w:val="Titre"/>
    <w:uiPriority w:val="99"/>
    <w:locked/>
    <w:rsid w:val="001742DC"/>
    <w:rPr>
      <w:rFonts w:ascii="Cambria" w:hAnsi="Cambria" w:cs="Times New Roman"/>
      <w:b/>
      <w:bCs/>
      <w:kern w:val="28"/>
      <w:sz w:val="32"/>
      <w:szCs w:val="32"/>
      <w:lang w:val="en-US" w:eastAsia="en-US"/>
    </w:rPr>
  </w:style>
  <w:style w:type="paragraph" w:customStyle="1" w:styleId="en-tte0">
    <w:name w:val="en-tÍte"/>
    <w:basedOn w:val="Normal"/>
    <w:uiPriority w:val="99"/>
    <w:rsid w:val="001742DC"/>
    <w:pPr>
      <w:widowControl w:val="0"/>
      <w:tabs>
        <w:tab w:val="center" w:pos="4320"/>
        <w:tab w:val="right" w:pos="8640"/>
      </w:tabs>
    </w:pPr>
    <w:rPr>
      <w:rFonts w:ascii="Helv" w:hAnsi="Helv"/>
      <w:lang w:eastAsia="fr-FR"/>
    </w:rPr>
  </w:style>
  <w:style w:type="paragraph" w:styleId="Corpsdetexte3">
    <w:name w:val="Body Text 3"/>
    <w:basedOn w:val="Normal"/>
    <w:link w:val="Corpsdetexte3Car"/>
    <w:uiPriority w:val="99"/>
    <w:locked/>
    <w:rsid w:val="001742DC"/>
    <w:pPr>
      <w:pBdr>
        <w:top w:val="single" w:sz="4" w:space="1" w:color="auto"/>
        <w:left w:val="single" w:sz="4" w:space="4" w:color="auto"/>
        <w:bottom w:val="single" w:sz="4" w:space="1" w:color="auto"/>
        <w:right w:val="single" w:sz="4" w:space="4" w:color="auto"/>
      </w:pBdr>
      <w:tabs>
        <w:tab w:val="left" w:pos="567"/>
        <w:tab w:val="left" w:pos="1134"/>
      </w:tabs>
      <w:jc w:val="both"/>
    </w:pPr>
    <w:rPr>
      <w:color w:val="000000"/>
      <w:szCs w:val="20"/>
      <w:lang w:eastAsia="fr-FR"/>
    </w:rPr>
  </w:style>
  <w:style w:type="character" w:customStyle="1" w:styleId="Corpsdetexte3Car">
    <w:name w:val="Corps de texte 3 Car"/>
    <w:link w:val="Corpsdetexte3"/>
    <w:uiPriority w:val="99"/>
    <w:semiHidden/>
    <w:locked/>
    <w:rsid w:val="001742DC"/>
    <w:rPr>
      <w:rFonts w:cs="Times New Roman"/>
      <w:sz w:val="16"/>
      <w:szCs w:val="16"/>
      <w:lang w:val="en-US" w:eastAsia="en-US"/>
    </w:rPr>
  </w:style>
  <w:style w:type="paragraph" w:styleId="Retraitcorpsdetexte2">
    <w:name w:val="Body Text Indent 2"/>
    <w:basedOn w:val="Normal"/>
    <w:link w:val="Retraitcorpsdetexte2Car"/>
    <w:uiPriority w:val="99"/>
    <w:locked/>
    <w:rsid w:val="001742DC"/>
    <w:pPr>
      <w:tabs>
        <w:tab w:val="left" w:pos="6237"/>
        <w:tab w:val="left" w:pos="7655"/>
      </w:tabs>
      <w:ind w:left="567"/>
    </w:pPr>
    <w:rPr>
      <w:szCs w:val="20"/>
      <w:lang w:eastAsia="fr-FR"/>
    </w:rPr>
  </w:style>
  <w:style w:type="character" w:customStyle="1" w:styleId="Retraitcorpsdetexte2Car">
    <w:name w:val="Retrait corps de texte 2 Car"/>
    <w:link w:val="Retraitcorpsdetexte2"/>
    <w:uiPriority w:val="99"/>
    <w:semiHidden/>
    <w:locked/>
    <w:rsid w:val="001742DC"/>
    <w:rPr>
      <w:rFonts w:cs="Times New Roman"/>
      <w:sz w:val="24"/>
      <w:szCs w:val="24"/>
      <w:lang w:val="en-US" w:eastAsia="en-US"/>
    </w:rPr>
  </w:style>
  <w:style w:type="character" w:styleId="Numrodepage">
    <w:name w:val="page number"/>
    <w:uiPriority w:val="99"/>
    <w:locked/>
    <w:rsid w:val="001742DC"/>
    <w:rPr>
      <w:rFonts w:cs="Times New Roman"/>
    </w:rPr>
  </w:style>
  <w:style w:type="character" w:styleId="Lienhypertexte">
    <w:name w:val="Hyperlink"/>
    <w:uiPriority w:val="99"/>
    <w:locked/>
    <w:rsid w:val="001742DC"/>
    <w:rPr>
      <w:rFonts w:cs="Times New Roman"/>
      <w:color w:val="0000FF"/>
      <w:u w:val="single"/>
    </w:rPr>
  </w:style>
  <w:style w:type="paragraph" w:customStyle="1" w:styleId="Paragraphe">
    <w:name w:val="Paragraphe"/>
    <w:uiPriority w:val="99"/>
    <w:rsid w:val="001742DC"/>
    <w:pPr>
      <w:spacing w:line="240" w:lineRule="exact"/>
      <w:ind w:right="-567" w:firstLine="1134"/>
      <w:jc w:val="both"/>
    </w:pPr>
    <w:rPr>
      <w:sz w:val="24"/>
    </w:rPr>
  </w:style>
  <w:style w:type="character" w:styleId="Lienhypertextesuivivisit">
    <w:name w:val="FollowedHyperlink"/>
    <w:uiPriority w:val="99"/>
    <w:locked/>
    <w:rsid w:val="001742DC"/>
    <w:rPr>
      <w:rFonts w:cs="Times New Roman"/>
      <w:color w:val="800080"/>
      <w:u w:val="single"/>
    </w:rPr>
  </w:style>
  <w:style w:type="paragraph" w:styleId="Retraitcorpsdetexte3">
    <w:name w:val="Body Text Indent 3"/>
    <w:basedOn w:val="Normal"/>
    <w:link w:val="Retraitcorpsdetexte3Car"/>
    <w:uiPriority w:val="99"/>
    <w:locked/>
    <w:rsid w:val="001742DC"/>
    <w:pPr>
      <w:spacing w:after="120" w:line="360" w:lineRule="auto"/>
      <w:ind w:left="283"/>
      <w:jc w:val="both"/>
    </w:pPr>
    <w:rPr>
      <w:sz w:val="16"/>
      <w:szCs w:val="16"/>
      <w:lang w:eastAsia="fr-FR"/>
    </w:rPr>
  </w:style>
  <w:style w:type="character" w:customStyle="1" w:styleId="Retraitcorpsdetexte3Car">
    <w:name w:val="Retrait corps de texte 3 Car"/>
    <w:link w:val="Retraitcorpsdetexte3"/>
    <w:uiPriority w:val="99"/>
    <w:semiHidden/>
    <w:locked/>
    <w:rsid w:val="001742DC"/>
    <w:rPr>
      <w:rFonts w:cs="Times New Roman"/>
      <w:sz w:val="16"/>
      <w:szCs w:val="16"/>
      <w:lang w:val="en-US" w:eastAsia="en-US"/>
    </w:rPr>
  </w:style>
  <w:style w:type="character" w:customStyle="1" w:styleId="ti2">
    <w:name w:val="ti2"/>
    <w:uiPriority w:val="99"/>
    <w:rsid w:val="001742DC"/>
    <w:rPr>
      <w:rFonts w:cs="Times New Roman"/>
    </w:rPr>
  </w:style>
  <w:style w:type="paragraph" w:customStyle="1" w:styleId="Corpsdetexte21">
    <w:name w:val="Corps de texte 21"/>
    <w:basedOn w:val="Normal"/>
    <w:uiPriority w:val="99"/>
    <w:rsid w:val="001742DC"/>
    <w:pPr>
      <w:suppressAutoHyphens/>
      <w:spacing w:line="360" w:lineRule="auto"/>
      <w:jc w:val="both"/>
    </w:pPr>
    <w:rPr>
      <w:lang w:eastAsia="ar-SA"/>
    </w:rPr>
  </w:style>
  <w:style w:type="paragraph" w:styleId="NormalWeb">
    <w:name w:val="Normal (Web)"/>
    <w:basedOn w:val="Normal"/>
    <w:uiPriority w:val="99"/>
    <w:locked/>
    <w:rsid w:val="001742DC"/>
    <w:pPr>
      <w:suppressAutoHyphens/>
      <w:spacing w:before="280" w:after="280"/>
    </w:pPr>
    <w:rPr>
      <w:lang w:eastAsia="ar-SA"/>
    </w:rPr>
  </w:style>
  <w:style w:type="character" w:styleId="Accentuation">
    <w:name w:val="Emphasis"/>
    <w:uiPriority w:val="99"/>
    <w:qFormat/>
    <w:locked/>
    <w:rsid w:val="001742DC"/>
    <w:rPr>
      <w:rFonts w:ascii="Times New Roman" w:hAnsi="Times New Roman" w:cs="Times New Roman"/>
      <w:i/>
      <w:iCs/>
    </w:rPr>
  </w:style>
  <w:style w:type="character" w:customStyle="1" w:styleId="q">
    <w:name w:val="q"/>
    <w:uiPriority w:val="99"/>
    <w:rsid w:val="001742DC"/>
    <w:rPr>
      <w:rFonts w:cs="Times New Roman"/>
    </w:rPr>
  </w:style>
  <w:style w:type="character" w:customStyle="1" w:styleId="longtext">
    <w:name w:val="long_text"/>
    <w:uiPriority w:val="99"/>
    <w:rsid w:val="001742DC"/>
    <w:rPr>
      <w:rFonts w:cs="Times New Roman"/>
    </w:rPr>
  </w:style>
  <w:style w:type="character" w:customStyle="1" w:styleId="normaltxtprn1">
    <w:name w:val="normaltxtprn1"/>
    <w:uiPriority w:val="99"/>
    <w:rsid w:val="001742DC"/>
    <w:rPr>
      <w:rFonts w:ascii="Verdana" w:hAnsi="Verdana" w:cs="Times New Roman"/>
      <w:color w:val="000000"/>
      <w:sz w:val="18"/>
      <w:szCs w:val="18"/>
    </w:rPr>
  </w:style>
  <w:style w:type="paragraph" w:styleId="PrformatHTML">
    <w:name w:val="HTML Preformatted"/>
    <w:basedOn w:val="Normal"/>
    <w:link w:val="PrformatHTMLCar"/>
    <w:uiPriority w:val="99"/>
    <w:locked/>
    <w:rsid w:val="00174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fr-FR"/>
    </w:rPr>
  </w:style>
  <w:style w:type="character" w:customStyle="1" w:styleId="PrformatHTMLCar">
    <w:name w:val="Préformaté HTML Car"/>
    <w:link w:val="PrformatHTML"/>
    <w:uiPriority w:val="99"/>
    <w:locked/>
    <w:rsid w:val="001742DC"/>
    <w:rPr>
      <w:rFonts w:ascii="Courier New" w:hAnsi="Courier New" w:cs="Courier New"/>
      <w:lang w:val="fr-FR" w:eastAsia="fr-FR" w:bidi="ar-SA"/>
    </w:rPr>
  </w:style>
  <w:style w:type="character" w:styleId="Marquedecommentaire">
    <w:name w:val="annotation reference"/>
    <w:uiPriority w:val="99"/>
    <w:semiHidden/>
    <w:locked/>
    <w:rsid w:val="001742DC"/>
    <w:rPr>
      <w:rFonts w:cs="Times New Roman"/>
      <w:sz w:val="16"/>
      <w:szCs w:val="16"/>
    </w:rPr>
  </w:style>
  <w:style w:type="paragraph" w:styleId="Commentaire">
    <w:name w:val="annotation text"/>
    <w:basedOn w:val="Normal"/>
    <w:link w:val="CommentaireCar"/>
    <w:uiPriority w:val="99"/>
    <w:semiHidden/>
    <w:locked/>
    <w:rsid w:val="001742DC"/>
    <w:rPr>
      <w:szCs w:val="20"/>
    </w:rPr>
  </w:style>
  <w:style w:type="character" w:customStyle="1" w:styleId="CommentaireCar">
    <w:name w:val="Commentaire Car"/>
    <w:link w:val="Commentaire"/>
    <w:uiPriority w:val="99"/>
    <w:semiHidden/>
    <w:locked/>
    <w:rsid w:val="001742DC"/>
    <w:rPr>
      <w:rFonts w:cs="Times New Roman"/>
      <w:sz w:val="20"/>
      <w:szCs w:val="20"/>
      <w:lang w:val="en-US" w:eastAsia="en-US"/>
    </w:rPr>
  </w:style>
  <w:style w:type="paragraph" w:styleId="Objetducommentaire">
    <w:name w:val="annotation subject"/>
    <w:basedOn w:val="Commentaire"/>
    <w:next w:val="Commentaire"/>
    <w:link w:val="ObjetducommentaireCar"/>
    <w:uiPriority w:val="99"/>
    <w:semiHidden/>
    <w:locked/>
    <w:rsid w:val="001742DC"/>
    <w:rPr>
      <w:b/>
      <w:bCs/>
    </w:rPr>
  </w:style>
  <w:style w:type="character" w:customStyle="1" w:styleId="ObjetducommentaireCar">
    <w:name w:val="Objet du commentaire Car"/>
    <w:link w:val="Objetducommentaire"/>
    <w:uiPriority w:val="99"/>
    <w:semiHidden/>
    <w:locked/>
    <w:rsid w:val="001742DC"/>
    <w:rPr>
      <w:rFonts w:cs="Times New Roman"/>
      <w:b/>
      <w:bCs/>
      <w:sz w:val="20"/>
      <w:szCs w:val="20"/>
      <w:lang w:val="en-US" w:eastAsia="en-US"/>
    </w:rPr>
  </w:style>
  <w:style w:type="character" w:customStyle="1" w:styleId="CarCar">
    <w:name w:val="Car Car"/>
    <w:uiPriority w:val="99"/>
    <w:rsid w:val="001742DC"/>
    <w:rPr>
      <w:rFonts w:ascii="Courier New" w:hAnsi="Courier New" w:cs="Courier New"/>
    </w:rPr>
  </w:style>
  <w:style w:type="paragraph" w:customStyle="1" w:styleId="Titre10">
    <w:name w:val="Titre1"/>
    <w:basedOn w:val="Normal"/>
    <w:uiPriority w:val="99"/>
    <w:rsid w:val="001742DC"/>
    <w:pPr>
      <w:spacing w:before="100" w:beforeAutospacing="1" w:after="100" w:afterAutospacing="1"/>
    </w:pPr>
    <w:rPr>
      <w:rFonts w:eastAsia="MS Mincho"/>
      <w:lang w:eastAsia="ja-JP"/>
    </w:rPr>
  </w:style>
  <w:style w:type="paragraph" w:customStyle="1" w:styleId="rprtbody">
    <w:name w:val="rprtbody"/>
    <w:basedOn w:val="Normal"/>
    <w:uiPriority w:val="99"/>
    <w:rsid w:val="001742DC"/>
    <w:pPr>
      <w:spacing w:before="100" w:beforeAutospacing="1" w:after="100" w:afterAutospacing="1"/>
    </w:pPr>
    <w:rPr>
      <w:rFonts w:eastAsia="MS Mincho"/>
      <w:lang w:eastAsia="ja-JP"/>
    </w:rPr>
  </w:style>
  <w:style w:type="paragraph" w:customStyle="1" w:styleId="aux">
    <w:name w:val="aux"/>
    <w:basedOn w:val="Normal"/>
    <w:uiPriority w:val="99"/>
    <w:rsid w:val="001742DC"/>
    <w:pPr>
      <w:spacing w:before="100" w:beforeAutospacing="1" w:after="100" w:afterAutospacing="1"/>
    </w:pPr>
    <w:rPr>
      <w:rFonts w:eastAsia="MS Mincho"/>
      <w:lang w:eastAsia="ja-JP"/>
    </w:rPr>
  </w:style>
  <w:style w:type="character" w:customStyle="1" w:styleId="src">
    <w:name w:val="src"/>
    <w:uiPriority w:val="99"/>
    <w:rsid w:val="001742DC"/>
    <w:rPr>
      <w:rFonts w:cs="Times New Roman"/>
    </w:rPr>
  </w:style>
  <w:style w:type="character" w:customStyle="1" w:styleId="jrnl">
    <w:name w:val="jrnl"/>
    <w:uiPriority w:val="99"/>
    <w:rsid w:val="001742DC"/>
    <w:rPr>
      <w:rFonts w:cs="Times New Roman"/>
    </w:rPr>
  </w:style>
  <w:style w:type="paragraph" w:styleId="Rvision">
    <w:name w:val="Revision"/>
    <w:hidden/>
    <w:uiPriority w:val="99"/>
    <w:semiHidden/>
    <w:rsid w:val="001742DC"/>
    <w:rPr>
      <w:sz w:val="24"/>
      <w:szCs w:val="24"/>
      <w:lang w:val="en-US" w:eastAsia="en-US"/>
    </w:rPr>
  </w:style>
  <w:style w:type="character" w:styleId="lev">
    <w:name w:val="Strong"/>
    <w:uiPriority w:val="99"/>
    <w:qFormat/>
    <w:locked/>
    <w:rsid w:val="001742DC"/>
    <w:rPr>
      <w:rFonts w:cs="Times New Roman"/>
      <w:b/>
      <w:bCs/>
    </w:rPr>
  </w:style>
  <w:style w:type="paragraph" w:customStyle="1" w:styleId="Synopsis">
    <w:name w:val="Synopsis"/>
    <w:basedOn w:val="Normal"/>
    <w:link w:val="SynopsisChar"/>
    <w:rsid w:val="001742DC"/>
    <w:pPr>
      <w:spacing w:before="120"/>
      <w:jc w:val="both"/>
    </w:pPr>
    <w:rPr>
      <w:szCs w:val="20"/>
    </w:rPr>
  </w:style>
  <w:style w:type="character" w:customStyle="1" w:styleId="SynopsisChar">
    <w:name w:val="Synopsis Char"/>
    <w:link w:val="Synopsis"/>
    <w:rsid w:val="001742DC"/>
    <w:rPr>
      <w:rFonts w:ascii="Arial" w:hAnsi="Arial"/>
      <w:lang w:val="en-US" w:eastAsia="en-US"/>
    </w:rPr>
  </w:style>
  <w:style w:type="character" w:customStyle="1" w:styleId="li-content">
    <w:name w:val="li-content"/>
    <w:basedOn w:val="Policepardfaut"/>
    <w:rsid w:val="001742DC"/>
  </w:style>
  <w:style w:type="paragraph" w:styleId="Paragraphedeliste">
    <w:name w:val="List Paragraph"/>
    <w:basedOn w:val="Normal"/>
    <w:uiPriority w:val="34"/>
    <w:qFormat/>
    <w:rsid w:val="001742DC"/>
    <w:pPr>
      <w:ind w:left="720"/>
      <w:contextualSpacing/>
    </w:pPr>
    <w:rPr>
      <w:lang w:eastAsia="fr-FR"/>
    </w:rPr>
  </w:style>
  <w:style w:type="paragraph" w:customStyle="1" w:styleId="Sansinterligne1">
    <w:name w:val="Sans interligne1"/>
    <w:uiPriority w:val="1"/>
    <w:qFormat/>
    <w:rsid w:val="001742DC"/>
    <w:rPr>
      <w:rFonts w:ascii="Calibri" w:eastAsia="Calibri" w:hAnsi="Calibri"/>
      <w:sz w:val="22"/>
      <w:szCs w:val="22"/>
      <w:lang w:eastAsia="en-US"/>
    </w:rPr>
  </w:style>
  <w:style w:type="paragraph" w:styleId="En-ttedetabledesmatires">
    <w:name w:val="TOC Heading"/>
    <w:basedOn w:val="Titre1"/>
    <w:next w:val="Normal"/>
    <w:uiPriority w:val="39"/>
    <w:semiHidden/>
    <w:unhideWhenUsed/>
    <w:qFormat/>
    <w:rsid w:val="001742DC"/>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lang w:eastAsia="en-US"/>
    </w:rPr>
  </w:style>
  <w:style w:type="paragraph" w:styleId="TM3">
    <w:name w:val="toc 3"/>
    <w:basedOn w:val="Normal"/>
    <w:next w:val="Normal"/>
    <w:autoRedefine/>
    <w:uiPriority w:val="39"/>
    <w:unhideWhenUsed/>
    <w:locked/>
    <w:rsid w:val="001742DC"/>
    <w:pPr>
      <w:spacing w:after="100"/>
      <w:ind w:left="480"/>
    </w:pPr>
  </w:style>
  <w:style w:type="paragraph" w:customStyle="1" w:styleId="Default">
    <w:name w:val="Default"/>
    <w:rsid w:val="001742DC"/>
    <w:pPr>
      <w:autoSpaceDE w:val="0"/>
      <w:autoSpaceDN w:val="0"/>
      <w:adjustRightInd w:val="0"/>
    </w:pPr>
    <w:rPr>
      <w:rFonts w:ascii="Calibri" w:hAnsi="Calibri" w:cs="Calibri"/>
      <w:color w:val="000000"/>
      <w:sz w:val="24"/>
      <w:szCs w:val="24"/>
    </w:rPr>
  </w:style>
  <w:style w:type="paragraph" w:styleId="Lgende">
    <w:name w:val="caption"/>
    <w:basedOn w:val="Normal"/>
    <w:next w:val="Normal"/>
    <w:uiPriority w:val="35"/>
    <w:unhideWhenUsed/>
    <w:qFormat/>
    <w:locked/>
    <w:rsid w:val="001742DC"/>
    <w:pPr>
      <w:spacing w:after="200"/>
    </w:pPr>
    <w:rPr>
      <w:b/>
      <w:bCs/>
      <w:color w:val="4F81BD" w:themeColor="accent1"/>
      <w:sz w:val="18"/>
      <w:szCs w:val="18"/>
    </w:rPr>
  </w:style>
  <w:style w:type="paragraph" w:styleId="Notedebasdepage">
    <w:name w:val="footnote text"/>
    <w:basedOn w:val="Normal"/>
    <w:link w:val="NotedebasdepageCar"/>
    <w:uiPriority w:val="99"/>
    <w:semiHidden/>
    <w:unhideWhenUsed/>
    <w:locked/>
    <w:rsid w:val="00074615"/>
    <w:pPr>
      <w:spacing w:line="240" w:lineRule="auto"/>
    </w:pPr>
    <w:rPr>
      <w:szCs w:val="20"/>
    </w:rPr>
  </w:style>
  <w:style w:type="character" w:customStyle="1" w:styleId="NotedebasdepageCar">
    <w:name w:val="Note de bas de page Car"/>
    <w:basedOn w:val="Policepardfaut"/>
    <w:link w:val="Notedebasdepage"/>
    <w:uiPriority w:val="99"/>
    <w:semiHidden/>
    <w:rsid w:val="00074615"/>
    <w:rPr>
      <w:rFonts w:ascii="Arial" w:hAnsi="Arial"/>
      <w:lang w:eastAsia="en-US"/>
    </w:rPr>
  </w:style>
  <w:style w:type="character" w:styleId="Appelnotedebasdep">
    <w:name w:val="footnote reference"/>
    <w:basedOn w:val="Policepardfaut"/>
    <w:uiPriority w:val="99"/>
    <w:semiHidden/>
    <w:unhideWhenUsed/>
    <w:locked/>
    <w:rsid w:val="0007461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9A1666"/>
    <w:pPr>
      <w:spacing w:line="276" w:lineRule="auto"/>
    </w:pPr>
    <w:rPr>
      <w:rFonts w:ascii="Arial" w:hAnsi="Arial"/>
      <w:szCs w:val="24"/>
      <w:lang w:eastAsia="en-US"/>
    </w:rPr>
  </w:style>
  <w:style w:type="paragraph" w:styleId="Titre1">
    <w:name w:val="heading 1"/>
    <w:basedOn w:val="Normal"/>
    <w:next w:val="Normal"/>
    <w:link w:val="Titre1Car"/>
    <w:uiPriority w:val="99"/>
    <w:qFormat/>
    <w:locked/>
    <w:pPr>
      <w:keepNext/>
      <w:numPr>
        <w:numId w:val="1"/>
      </w:numPr>
      <w:spacing w:before="240" w:line="360" w:lineRule="auto"/>
      <w:jc w:val="both"/>
      <w:outlineLvl w:val="0"/>
    </w:pPr>
    <w:rPr>
      <w:rFonts w:cs="Arial"/>
      <w:b/>
      <w:bCs/>
      <w:kern w:val="32"/>
      <w:sz w:val="28"/>
      <w:szCs w:val="28"/>
      <w:lang w:eastAsia="fr-FR"/>
    </w:rPr>
  </w:style>
  <w:style w:type="paragraph" w:styleId="Titre2">
    <w:name w:val="heading 2"/>
    <w:basedOn w:val="Normal"/>
    <w:next w:val="Normal"/>
    <w:link w:val="Titre2Car"/>
    <w:uiPriority w:val="99"/>
    <w:qFormat/>
    <w:locked/>
    <w:pPr>
      <w:keepNext/>
      <w:numPr>
        <w:ilvl w:val="1"/>
        <w:numId w:val="1"/>
      </w:numPr>
      <w:spacing w:line="480" w:lineRule="auto"/>
      <w:ind w:right="-289"/>
      <w:jc w:val="both"/>
      <w:outlineLvl w:val="1"/>
    </w:pPr>
    <w:rPr>
      <w:rFonts w:cs="Arial"/>
      <w:b/>
      <w:bCs/>
      <w:i/>
      <w:iCs/>
      <w:sz w:val="22"/>
      <w:szCs w:val="22"/>
      <w:lang w:eastAsia="fr-FR"/>
    </w:rPr>
  </w:style>
  <w:style w:type="paragraph" w:styleId="Titre3">
    <w:name w:val="heading 3"/>
    <w:basedOn w:val="Normal"/>
    <w:next w:val="Normal"/>
    <w:link w:val="Titre3Car"/>
    <w:uiPriority w:val="99"/>
    <w:qFormat/>
    <w:locked/>
    <w:pPr>
      <w:keepNext/>
      <w:numPr>
        <w:ilvl w:val="2"/>
        <w:numId w:val="1"/>
      </w:numPr>
      <w:spacing w:line="480" w:lineRule="auto"/>
      <w:jc w:val="both"/>
      <w:outlineLvl w:val="2"/>
    </w:pPr>
    <w:rPr>
      <w:rFonts w:cs="Arial"/>
      <w:bCs/>
      <w:i/>
      <w:iCs/>
      <w:sz w:val="22"/>
      <w:szCs w:val="22"/>
      <w:u w:val="single"/>
      <w:lang w:eastAsia="fr-FR"/>
    </w:rPr>
  </w:style>
  <w:style w:type="paragraph" w:styleId="Titre4">
    <w:name w:val="heading 4"/>
    <w:basedOn w:val="Normal"/>
    <w:next w:val="Normal"/>
    <w:link w:val="Titre4Car"/>
    <w:uiPriority w:val="99"/>
    <w:qFormat/>
    <w:locked/>
    <w:pPr>
      <w:keepNext/>
      <w:spacing w:before="120" w:after="120"/>
      <w:ind w:left="851"/>
      <w:jc w:val="both"/>
      <w:outlineLvl w:val="3"/>
    </w:pPr>
    <w:rPr>
      <w:b/>
      <w:bCs/>
      <w:i/>
      <w:iCs/>
      <w:szCs w:val="26"/>
      <w:lang w:eastAsia="fr-FR"/>
    </w:rPr>
  </w:style>
  <w:style w:type="paragraph" w:styleId="Titre5">
    <w:name w:val="heading 5"/>
    <w:basedOn w:val="Normal"/>
    <w:next w:val="Normal"/>
    <w:link w:val="Titre5Car"/>
    <w:uiPriority w:val="99"/>
    <w:qFormat/>
    <w:locked/>
    <w:pPr>
      <w:numPr>
        <w:ilvl w:val="4"/>
        <w:numId w:val="1"/>
      </w:numPr>
      <w:spacing w:before="240" w:after="60" w:line="360" w:lineRule="auto"/>
      <w:jc w:val="both"/>
      <w:outlineLvl w:val="4"/>
    </w:pPr>
    <w:rPr>
      <w:b/>
      <w:bCs/>
      <w:i/>
      <w:iCs/>
      <w:szCs w:val="26"/>
      <w:lang w:eastAsia="fr-FR"/>
    </w:rPr>
  </w:style>
  <w:style w:type="paragraph" w:styleId="Titre6">
    <w:name w:val="heading 6"/>
    <w:basedOn w:val="Normal"/>
    <w:next w:val="Normal"/>
    <w:link w:val="Titre6Car"/>
    <w:uiPriority w:val="99"/>
    <w:qFormat/>
    <w:locked/>
    <w:pPr>
      <w:numPr>
        <w:ilvl w:val="5"/>
        <w:numId w:val="1"/>
      </w:numPr>
      <w:spacing w:before="240" w:after="60" w:line="360" w:lineRule="auto"/>
      <w:jc w:val="both"/>
      <w:outlineLvl w:val="5"/>
    </w:pPr>
    <w:rPr>
      <w:b/>
      <w:bCs/>
      <w:sz w:val="22"/>
      <w:szCs w:val="22"/>
      <w:lang w:eastAsia="fr-FR"/>
    </w:rPr>
  </w:style>
  <w:style w:type="paragraph" w:styleId="Titre7">
    <w:name w:val="heading 7"/>
    <w:basedOn w:val="Normal"/>
    <w:next w:val="Normal"/>
    <w:link w:val="Titre7Car"/>
    <w:uiPriority w:val="99"/>
    <w:qFormat/>
    <w:locked/>
    <w:pPr>
      <w:numPr>
        <w:ilvl w:val="6"/>
        <w:numId w:val="1"/>
      </w:numPr>
      <w:spacing w:before="240" w:after="60" w:line="360" w:lineRule="auto"/>
      <w:jc w:val="both"/>
      <w:outlineLvl w:val="6"/>
    </w:pPr>
    <w:rPr>
      <w:lang w:eastAsia="fr-FR"/>
    </w:rPr>
  </w:style>
  <w:style w:type="paragraph" w:styleId="Titre8">
    <w:name w:val="heading 8"/>
    <w:basedOn w:val="Normal"/>
    <w:next w:val="Normal"/>
    <w:link w:val="Titre8Car"/>
    <w:uiPriority w:val="99"/>
    <w:qFormat/>
    <w:locked/>
    <w:pPr>
      <w:numPr>
        <w:ilvl w:val="7"/>
        <w:numId w:val="1"/>
      </w:numPr>
      <w:spacing w:before="240" w:after="60" w:line="360" w:lineRule="auto"/>
      <w:jc w:val="both"/>
      <w:outlineLvl w:val="7"/>
    </w:pPr>
    <w:rPr>
      <w:i/>
      <w:iCs/>
      <w:lang w:eastAsia="fr-FR"/>
    </w:rPr>
  </w:style>
  <w:style w:type="paragraph" w:styleId="Titre9">
    <w:name w:val="heading 9"/>
    <w:basedOn w:val="Normal"/>
    <w:next w:val="Normal"/>
    <w:link w:val="Titre9Car"/>
    <w:uiPriority w:val="99"/>
    <w:qFormat/>
    <w:locked/>
    <w:pPr>
      <w:numPr>
        <w:ilvl w:val="8"/>
        <w:numId w:val="1"/>
      </w:numPr>
      <w:spacing w:before="240" w:after="60" w:line="360" w:lineRule="auto"/>
      <w:jc w:val="both"/>
      <w:outlineLvl w:val="8"/>
    </w:pPr>
    <w:rPr>
      <w:rFonts w:cs="Arial"/>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Pr>
      <w:rFonts w:ascii="Arial" w:hAnsi="Arial" w:cs="Arial"/>
      <w:b/>
      <w:bCs/>
      <w:kern w:val="32"/>
      <w:sz w:val="28"/>
      <w:szCs w:val="28"/>
    </w:rPr>
  </w:style>
  <w:style w:type="character" w:customStyle="1" w:styleId="Titre2Car">
    <w:name w:val="Titre 2 Car"/>
    <w:link w:val="Titre2"/>
    <w:uiPriority w:val="99"/>
    <w:locked/>
    <w:rPr>
      <w:rFonts w:ascii="Arial" w:hAnsi="Arial" w:cs="Arial"/>
      <w:b/>
      <w:bCs/>
      <w:i/>
      <w:iCs/>
      <w:sz w:val="22"/>
      <w:szCs w:val="22"/>
    </w:rPr>
  </w:style>
  <w:style w:type="character" w:customStyle="1" w:styleId="Titre3Car">
    <w:name w:val="Titre 3 Car"/>
    <w:link w:val="Titre3"/>
    <w:uiPriority w:val="99"/>
    <w:locked/>
    <w:rPr>
      <w:rFonts w:ascii="Arial" w:hAnsi="Arial" w:cs="Arial"/>
      <w:bCs/>
      <w:i/>
      <w:iCs/>
      <w:sz w:val="22"/>
      <w:szCs w:val="22"/>
      <w:u w:val="single"/>
    </w:rPr>
  </w:style>
  <w:style w:type="character" w:customStyle="1" w:styleId="Titre4Car">
    <w:name w:val="Titre 4 Car"/>
    <w:link w:val="Titre4"/>
    <w:uiPriority w:val="99"/>
    <w:semiHidden/>
    <w:locked/>
    <w:rPr>
      <w:rFonts w:ascii="Calibri" w:hAnsi="Calibri" w:cs="Times New Roman"/>
      <w:b/>
      <w:bCs/>
      <w:sz w:val="28"/>
      <w:szCs w:val="28"/>
      <w:lang w:val="en-US" w:eastAsia="en-US"/>
    </w:rPr>
  </w:style>
  <w:style w:type="character" w:customStyle="1" w:styleId="Titre5Car">
    <w:name w:val="Titre 5 Car"/>
    <w:link w:val="Titre5"/>
    <w:uiPriority w:val="99"/>
    <w:locked/>
    <w:rPr>
      <w:b/>
      <w:bCs/>
      <w:i/>
      <w:iCs/>
      <w:sz w:val="24"/>
      <w:szCs w:val="26"/>
    </w:rPr>
  </w:style>
  <w:style w:type="character" w:customStyle="1" w:styleId="Titre6Car">
    <w:name w:val="Titre 6 Car"/>
    <w:link w:val="Titre6"/>
    <w:uiPriority w:val="99"/>
    <w:locked/>
    <w:rPr>
      <w:b/>
      <w:bCs/>
      <w:sz w:val="22"/>
      <w:szCs w:val="22"/>
    </w:rPr>
  </w:style>
  <w:style w:type="character" w:customStyle="1" w:styleId="Titre7Car">
    <w:name w:val="Titre 7 Car"/>
    <w:link w:val="Titre7"/>
    <w:uiPriority w:val="99"/>
    <w:locked/>
    <w:rPr>
      <w:sz w:val="24"/>
      <w:szCs w:val="24"/>
    </w:rPr>
  </w:style>
  <w:style w:type="character" w:customStyle="1" w:styleId="Titre8Car">
    <w:name w:val="Titre 8 Car"/>
    <w:link w:val="Titre8"/>
    <w:uiPriority w:val="99"/>
    <w:locked/>
    <w:rPr>
      <w:i/>
      <w:iCs/>
      <w:sz w:val="24"/>
      <w:szCs w:val="24"/>
    </w:rPr>
  </w:style>
  <w:style w:type="character" w:customStyle="1" w:styleId="Titre9Car">
    <w:name w:val="Titre 9 Car"/>
    <w:link w:val="Titre9"/>
    <w:uiPriority w:val="99"/>
    <w:locked/>
    <w:rPr>
      <w:rFonts w:ascii="Arial" w:hAnsi="Arial" w:cs="Arial"/>
      <w:sz w:val="22"/>
      <w:szCs w:val="22"/>
    </w:rPr>
  </w:style>
  <w:style w:type="paragraph" w:customStyle="1" w:styleId="Body1">
    <w:name w:val="Body 1"/>
    <w:pPr>
      <w:outlineLvl w:val="0"/>
    </w:pPr>
    <w:rPr>
      <w:color w:val="000000"/>
      <w:lang w:val="en-US"/>
    </w:rPr>
  </w:style>
  <w:style w:type="paragraph" w:styleId="Textedebulles">
    <w:name w:val="Balloon Text"/>
    <w:basedOn w:val="Normal"/>
    <w:link w:val="TextedebullesCar"/>
    <w:uiPriority w:val="99"/>
    <w:semiHidden/>
    <w:locked/>
    <w:rPr>
      <w:rFonts w:ascii="Tahoma" w:hAnsi="Tahoma" w:cs="Tahoma"/>
      <w:sz w:val="16"/>
      <w:szCs w:val="16"/>
    </w:rPr>
  </w:style>
  <w:style w:type="character" w:customStyle="1" w:styleId="TextedebullesCar">
    <w:name w:val="Texte de bulles Car"/>
    <w:link w:val="Textedebulles"/>
    <w:uiPriority w:val="99"/>
    <w:semiHidden/>
    <w:locked/>
    <w:rPr>
      <w:rFonts w:cs="Times New Roman"/>
      <w:sz w:val="2"/>
      <w:lang w:val="en-US" w:eastAsia="en-US"/>
    </w:rPr>
  </w:style>
  <w:style w:type="paragraph" w:styleId="Corpsdetexte">
    <w:name w:val="Body Text"/>
    <w:basedOn w:val="Normal"/>
    <w:link w:val="CorpsdetexteCar"/>
    <w:uiPriority w:val="99"/>
    <w:locked/>
    <w:pPr>
      <w:spacing w:line="360" w:lineRule="auto"/>
      <w:jc w:val="both"/>
    </w:pPr>
    <w:rPr>
      <w:szCs w:val="26"/>
      <w:lang w:val="en-GB" w:eastAsia="fr-FR"/>
    </w:rPr>
  </w:style>
  <w:style w:type="character" w:customStyle="1" w:styleId="CorpsdetexteCar">
    <w:name w:val="Corps de texte Car"/>
    <w:link w:val="Corpsdetexte"/>
    <w:uiPriority w:val="99"/>
    <w:semiHidden/>
    <w:locked/>
    <w:rPr>
      <w:rFonts w:cs="Times New Roman"/>
      <w:sz w:val="24"/>
      <w:szCs w:val="24"/>
      <w:lang w:val="en-US" w:eastAsia="en-US"/>
    </w:rPr>
  </w:style>
  <w:style w:type="paragraph" w:styleId="TM1">
    <w:name w:val="toc 1"/>
    <w:basedOn w:val="Normal"/>
    <w:next w:val="Normal"/>
    <w:autoRedefine/>
    <w:uiPriority w:val="39"/>
    <w:locked/>
    <w:pPr>
      <w:spacing w:before="360" w:line="360" w:lineRule="auto"/>
    </w:pPr>
    <w:rPr>
      <w:rFonts w:cs="Arial"/>
      <w:b/>
      <w:bCs/>
      <w:caps/>
      <w:szCs w:val="28"/>
      <w:lang w:eastAsia="fr-FR"/>
    </w:rPr>
  </w:style>
  <w:style w:type="paragraph" w:customStyle="1" w:styleId="Style1">
    <w:name w:val="Style1"/>
    <w:basedOn w:val="Titre4"/>
    <w:uiPriority w:val="99"/>
  </w:style>
  <w:style w:type="paragraph" w:customStyle="1" w:styleId="titre50">
    <w:name w:val="titre 5"/>
    <w:basedOn w:val="Normal"/>
    <w:uiPriority w:val="99"/>
    <w:pPr>
      <w:spacing w:line="360" w:lineRule="auto"/>
      <w:ind w:left="863" w:firstLine="708"/>
      <w:jc w:val="both"/>
    </w:pPr>
    <w:rPr>
      <w:b/>
      <w:bCs/>
      <w:i/>
      <w:iCs/>
      <w:lang w:eastAsia="fr-FR"/>
    </w:rPr>
  </w:style>
  <w:style w:type="paragraph" w:customStyle="1" w:styleId="titre60">
    <w:name w:val="titre 6"/>
    <w:basedOn w:val="Normal"/>
    <w:uiPriority w:val="99"/>
    <w:pPr>
      <w:spacing w:line="360" w:lineRule="auto"/>
      <w:ind w:left="2832" w:firstLine="708"/>
      <w:jc w:val="both"/>
    </w:pPr>
    <w:rPr>
      <w:i/>
      <w:iCs/>
      <w:lang w:eastAsia="fr-FR"/>
    </w:rPr>
  </w:style>
  <w:style w:type="paragraph" w:styleId="TM2">
    <w:name w:val="toc 2"/>
    <w:basedOn w:val="Normal"/>
    <w:next w:val="Normal"/>
    <w:autoRedefine/>
    <w:uiPriority w:val="39"/>
    <w:locked/>
    <w:pPr>
      <w:spacing w:before="240" w:line="360" w:lineRule="auto"/>
    </w:pPr>
    <w:rPr>
      <w:b/>
      <w:bCs/>
      <w:lang w:eastAsia="fr-FR"/>
    </w:rPr>
  </w:style>
  <w:style w:type="paragraph" w:styleId="En-tte">
    <w:name w:val="header"/>
    <w:basedOn w:val="Normal"/>
    <w:link w:val="En-tteCar"/>
    <w:uiPriority w:val="99"/>
    <w:locked/>
    <w:pPr>
      <w:tabs>
        <w:tab w:val="center" w:pos="4536"/>
        <w:tab w:val="right" w:pos="9072"/>
      </w:tabs>
      <w:spacing w:line="360" w:lineRule="auto"/>
      <w:jc w:val="both"/>
    </w:pPr>
    <w:rPr>
      <w:szCs w:val="26"/>
      <w:lang w:eastAsia="fr-FR"/>
    </w:rPr>
  </w:style>
  <w:style w:type="character" w:customStyle="1" w:styleId="En-tteCar">
    <w:name w:val="En-tête Car"/>
    <w:link w:val="En-tte"/>
    <w:uiPriority w:val="99"/>
    <w:locked/>
    <w:rPr>
      <w:rFonts w:cs="Times New Roman"/>
      <w:sz w:val="26"/>
      <w:szCs w:val="26"/>
    </w:rPr>
  </w:style>
  <w:style w:type="paragraph" w:styleId="Pieddepage">
    <w:name w:val="footer"/>
    <w:basedOn w:val="Normal"/>
    <w:link w:val="PieddepageCar"/>
    <w:uiPriority w:val="99"/>
    <w:locked/>
    <w:pPr>
      <w:tabs>
        <w:tab w:val="center" w:pos="4536"/>
        <w:tab w:val="right" w:pos="9072"/>
      </w:tabs>
      <w:spacing w:line="360" w:lineRule="auto"/>
      <w:jc w:val="both"/>
    </w:pPr>
    <w:rPr>
      <w:szCs w:val="26"/>
      <w:lang w:eastAsia="fr-FR"/>
    </w:rPr>
  </w:style>
  <w:style w:type="character" w:customStyle="1" w:styleId="PieddepageCar">
    <w:name w:val="Pied de page Car"/>
    <w:link w:val="Pieddepage"/>
    <w:uiPriority w:val="99"/>
    <w:locked/>
    <w:rPr>
      <w:rFonts w:cs="Times New Roman"/>
      <w:sz w:val="26"/>
      <w:szCs w:val="26"/>
    </w:rPr>
  </w:style>
  <w:style w:type="paragraph" w:styleId="Normalcentr">
    <w:name w:val="Block Text"/>
    <w:basedOn w:val="Normal"/>
    <w:uiPriority w:val="99"/>
    <w:locked/>
    <w:pPr>
      <w:spacing w:line="360" w:lineRule="auto"/>
      <w:ind w:left="1080" w:right="284" w:firstLine="360"/>
      <w:jc w:val="both"/>
    </w:pPr>
    <w:rPr>
      <w:szCs w:val="26"/>
      <w:lang w:eastAsia="fr-FR"/>
    </w:rPr>
  </w:style>
  <w:style w:type="paragraph" w:styleId="Corpsdetexte2">
    <w:name w:val="Body Text 2"/>
    <w:basedOn w:val="Normal"/>
    <w:link w:val="Corpsdetexte2Car"/>
    <w:uiPriority w:val="99"/>
    <w:locked/>
    <w:pPr>
      <w:spacing w:line="360" w:lineRule="auto"/>
      <w:jc w:val="both"/>
    </w:pPr>
    <w:rPr>
      <w:lang w:eastAsia="fr-FR"/>
    </w:rPr>
  </w:style>
  <w:style w:type="character" w:customStyle="1" w:styleId="Corpsdetexte2Car">
    <w:name w:val="Corps de texte 2 Car"/>
    <w:link w:val="Corpsdetexte2"/>
    <w:uiPriority w:val="99"/>
    <w:semiHidden/>
    <w:locked/>
    <w:rPr>
      <w:rFonts w:cs="Times New Roman"/>
      <w:sz w:val="24"/>
      <w:szCs w:val="24"/>
      <w:lang w:val="en-US" w:eastAsia="en-US"/>
    </w:rPr>
  </w:style>
  <w:style w:type="paragraph" w:styleId="Retraitcorpsdetexte">
    <w:name w:val="Body Text Indent"/>
    <w:basedOn w:val="Normal"/>
    <w:link w:val="RetraitcorpsdetexteCar"/>
    <w:uiPriority w:val="99"/>
    <w:locked/>
    <w:pPr>
      <w:tabs>
        <w:tab w:val="left" w:leader="dot" w:pos="4820"/>
      </w:tabs>
      <w:autoSpaceDE w:val="0"/>
      <w:autoSpaceDN w:val="0"/>
      <w:jc w:val="both"/>
    </w:pPr>
    <w:rPr>
      <w:color w:val="000000"/>
      <w:szCs w:val="20"/>
      <w:lang w:eastAsia="fr-FR"/>
    </w:rPr>
  </w:style>
  <w:style w:type="character" w:customStyle="1" w:styleId="RetraitcorpsdetexteCar">
    <w:name w:val="Retrait corps de texte Car"/>
    <w:link w:val="Retraitcorpsdetexte"/>
    <w:uiPriority w:val="99"/>
    <w:semiHidden/>
    <w:locked/>
    <w:rPr>
      <w:rFonts w:cs="Times New Roman"/>
      <w:sz w:val="24"/>
      <w:szCs w:val="24"/>
      <w:lang w:val="en-US" w:eastAsia="en-US"/>
    </w:rPr>
  </w:style>
  <w:style w:type="paragraph" w:styleId="Titre">
    <w:name w:val="Title"/>
    <w:basedOn w:val="Normal"/>
    <w:link w:val="TitreCar"/>
    <w:uiPriority w:val="99"/>
    <w:qFormat/>
    <w:locked/>
    <w:pPr>
      <w:pBdr>
        <w:top w:val="single" w:sz="4" w:space="1" w:color="auto"/>
        <w:left w:val="single" w:sz="4" w:space="4" w:color="auto"/>
        <w:bottom w:val="single" w:sz="4" w:space="1" w:color="auto"/>
        <w:right w:val="single" w:sz="4" w:space="4" w:color="auto"/>
      </w:pBdr>
      <w:ind w:right="4110"/>
      <w:jc w:val="center"/>
    </w:pPr>
    <w:rPr>
      <w:rFonts w:ascii="Arial-BoldItalicMT" w:hAnsi="Arial-BoldItalicMT"/>
      <w:b/>
      <w:i/>
      <w:szCs w:val="20"/>
      <w:lang w:eastAsia="fr-FR"/>
    </w:rPr>
  </w:style>
  <w:style w:type="character" w:customStyle="1" w:styleId="TitreCar">
    <w:name w:val="Titre Car"/>
    <w:link w:val="Titre"/>
    <w:uiPriority w:val="99"/>
    <w:locked/>
    <w:rPr>
      <w:rFonts w:ascii="Cambria" w:hAnsi="Cambria" w:cs="Times New Roman"/>
      <w:b/>
      <w:bCs/>
      <w:kern w:val="28"/>
      <w:sz w:val="32"/>
      <w:szCs w:val="32"/>
      <w:lang w:val="en-US" w:eastAsia="en-US"/>
    </w:rPr>
  </w:style>
  <w:style w:type="paragraph" w:customStyle="1" w:styleId="en-tte0">
    <w:name w:val="en-tÍte"/>
    <w:basedOn w:val="Normal"/>
    <w:uiPriority w:val="99"/>
    <w:pPr>
      <w:widowControl w:val="0"/>
      <w:tabs>
        <w:tab w:val="center" w:pos="4320"/>
        <w:tab w:val="right" w:pos="8640"/>
      </w:tabs>
    </w:pPr>
    <w:rPr>
      <w:rFonts w:ascii="Helv" w:hAnsi="Helv"/>
      <w:lang w:eastAsia="fr-FR"/>
    </w:rPr>
  </w:style>
  <w:style w:type="paragraph" w:styleId="Corpsdetexte3">
    <w:name w:val="Body Text 3"/>
    <w:basedOn w:val="Normal"/>
    <w:link w:val="Corpsdetexte3Car"/>
    <w:uiPriority w:val="99"/>
    <w:locked/>
    <w:pPr>
      <w:pBdr>
        <w:top w:val="single" w:sz="4" w:space="1" w:color="auto"/>
        <w:left w:val="single" w:sz="4" w:space="4" w:color="auto"/>
        <w:bottom w:val="single" w:sz="4" w:space="1" w:color="auto"/>
        <w:right w:val="single" w:sz="4" w:space="4" w:color="auto"/>
      </w:pBdr>
      <w:tabs>
        <w:tab w:val="left" w:pos="567"/>
        <w:tab w:val="left" w:pos="1134"/>
      </w:tabs>
      <w:jc w:val="both"/>
    </w:pPr>
    <w:rPr>
      <w:color w:val="000000"/>
      <w:szCs w:val="20"/>
      <w:lang w:eastAsia="fr-FR"/>
    </w:rPr>
  </w:style>
  <w:style w:type="character" w:customStyle="1" w:styleId="Corpsdetexte3Car">
    <w:name w:val="Corps de texte 3 Car"/>
    <w:link w:val="Corpsdetexte3"/>
    <w:uiPriority w:val="99"/>
    <w:semiHidden/>
    <w:locked/>
    <w:rPr>
      <w:rFonts w:cs="Times New Roman"/>
      <w:sz w:val="16"/>
      <w:szCs w:val="16"/>
      <w:lang w:val="en-US" w:eastAsia="en-US"/>
    </w:rPr>
  </w:style>
  <w:style w:type="paragraph" w:styleId="Retraitcorpsdetexte2">
    <w:name w:val="Body Text Indent 2"/>
    <w:basedOn w:val="Normal"/>
    <w:link w:val="Retraitcorpsdetexte2Car"/>
    <w:uiPriority w:val="99"/>
    <w:locked/>
    <w:pPr>
      <w:tabs>
        <w:tab w:val="left" w:pos="6237"/>
        <w:tab w:val="left" w:pos="7655"/>
      </w:tabs>
      <w:ind w:left="567"/>
    </w:pPr>
    <w:rPr>
      <w:szCs w:val="20"/>
      <w:lang w:eastAsia="fr-FR"/>
    </w:rPr>
  </w:style>
  <w:style w:type="character" w:customStyle="1" w:styleId="Retraitcorpsdetexte2Car">
    <w:name w:val="Retrait corps de texte 2 Car"/>
    <w:link w:val="Retraitcorpsdetexte2"/>
    <w:uiPriority w:val="99"/>
    <w:semiHidden/>
    <w:locked/>
    <w:rPr>
      <w:rFonts w:cs="Times New Roman"/>
      <w:sz w:val="24"/>
      <w:szCs w:val="24"/>
      <w:lang w:val="en-US" w:eastAsia="en-US"/>
    </w:rPr>
  </w:style>
  <w:style w:type="character" w:styleId="Numrodepage">
    <w:name w:val="page number"/>
    <w:uiPriority w:val="99"/>
    <w:locked/>
    <w:rPr>
      <w:rFonts w:cs="Times New Roman"/>
    </w:rPr>
  </w:style>
  <w:style w:type="character" w:styleId="Lienhypertexte">
    <w:name w:val="Hyperlink"/>
    <w:uiPriority w:val="99"/>
    <w:locked/>
    <w:rPr>
      <w:rFonts w:cs="Times New Roman"/>
      <w:color w:val="0000FF"/>
      <w:u w:val="single"/>
    </w:rPr>
  </w:style>
  <w:style w:type="paragraph" w:customStyle="1" w:styleId="Paragraphe">
    <w:name w:val="Paragraphe"/>
    <w:uiPriority w:val="99"/>
    <w:pPr>
      <w:spacing w:line="240" w:lineRule="exact"/>
      <w:ind w:right="-567" w:firstLine="1134"/>
      <w:jc w:val="both"/>
    </w:pPr>
    <w:rPr>
      <w:sz w:val="24"/>
    </w:rPr>
  </w:style>
  <w:style w:type="character" w:styleId="Lienhypertextesuivi">
    <w:name w:val="FollowedHyperlink"/>
    <w:uiPriority w:val="99"/>
    <w:locked/>
    <w:rPr>
      <w:rFonts w:cs="Times New Roman"/>
      <w:color w:val="800080"/>
      <w:u w:val="single"/>
    </w:rPr>
  </w:style>
  <w:style w:type="paragraph" w:styleId="Retraitcorpsdetexte3">
    <w:name w:val="Body Text Indent 3"/>
    <w:basedOn w:val="Normal"/>
    <w:link w:val="Retraitcorpsdetexte3Car"/>
    <w:uiPriority w:val="99"/>
    <w:locked/>
    <w:pPr>
      <w:spacing w:after="120" w:line="360" w:lineRule="auto"/>
      <w:ind w:left="283"/>
      <w:jc w:val="both"/>
    </w:pPr>
    <w:rPr>
      <w:sz w:val="16"/>
      <w:szCs w:val="16"/>
      <w:lang w:eastAsia="fr-FR"/>
    </w:rPr>
  </w:style>
  <w:style w:type="character" w:customStyle="1" w:styleId="Retraitcorpsdetexte3Car">
    <w:name w:val="Retrait corps de texte 3 Car"/>
    <w:link w:val="Retraitcorpsdetexte3"/>
    <w:uiPriority w:val="99"/>
    <w:semiHidden/>
    <w:locked/>
    <w:rPr>
      <w:rFonts w:cs="Times New Roman"/>
      <w:sz w:val="16"/>
      <w:szCs w:val="16"/>
      <w:lang w:val="en-US" w:eastAsia="en-US"/>
    </w:rPr>
  </w:style>
  <w:style w:type="character" w:customStyle="1" w:styleId="ti2">
    <w:name w:val="ti2"/>
    <w:uiPriority w:val="99"/>
    <w:rPr>
      <w:rFonts w:cs="Times New Roman"/>
    </w:rPr>
  </w:style>
  <w:style w:type="paragraph" w:customStyle="1" w:styleId="Corpsdetexte21">
    <w:name w:val="Corps de texte 21"/>
    <w:basedOn w:val="Normal"/>
    <w:uiPriority w:val="99"/>
    <w:pPr>
      <w:suppressAutoHyphens/>
      <w:spacing w:line="360" w:lineRule="auto"/>
      <w:jc w:val="both"/>
    </w:pPr>
    <w:rPr>
      <w:lang w:eastAsia="ar-SA"/>
    </w:rPr>
  </w:style>
  <w:style w:type="paragraph" w:styleId="NormalWeb">
    <w:name w:val="Normal (Web)"/>
    <w:basedOn w:val="Normal"/>
    <w:uiPriority w:val="99"/>
    <w:locked/>
    <w:pPr>
      <w:suppressAutoHyphens/>
      <w:spacing w:before="280" w:after="280"/>
    </w:pPr>
    <w:rPr>
      <w:lang w:eastAsia="ar-SA"/>
    </w:rPr>
  </w:style>
  <w:style w:type="character" w:styleId="Accentuation">
    <w:name w:val="Emphasis"/>
    <w:uiPriority w:val="99"/>
    <w:qFormat/>
    <w:locked/>
    <w:rPr>
      <w:rFonts w:ascii="Times New Roman" w:hAnsi="Times New Roman" w:cs="Times New Roman"/>
      <w:i/>
      <w:iCs/>
    </w:rPr>
  </w:style>
  <w:style w:type="character" w:customStyle="1" w:styleId="q">
    <w:name w:val="q"/>
    <w:uiPriority w:val="99"/>
    <w:rPr>
      <w:rFonts w:cs="Times New Roman"/>
    </w:rPr>
  </w:style>
  <w:style w:type="character" w:customStyle="1" w:styleId="longtext">
    <w:name w:val="long_text"/>
    <w:uiPriority w:val="99"/>
    <w:rPr>
      <w:rFonts w:cs="Times New Roman"/>
    </w:rPr>
  </w:style>
  <w:style w:type="character" w:customStyle="1" w:styleId="normaltxtprn1">
    <w:name w:val="normaltxtprn1"/>
    <w:uiPriority w:val="99"/>
    <w:rPr>
      <w:rFonts w:ascii="Verdana" w:hAnsi="Verdana" w:cs="Times New Roman"/>
      <w:color w:val="000000"/>
      <w:sz w:val="18"/>
      <w:szCs w:val="18"/>
    </w:rPr>
  </w:style>
  <w:style w:type="paragraph" w:styleId="HTMLprformat">
    <w:name w:val="HTML Preformatted"/>
    <w:basedOn w:val="Normal"/>
    <w:link w:val="HTMLprformatCar"/>
    <w:uiPriority w:val="99"/>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fr-FR"/>
    </w:rPr>
  </w:style>
  <w:style w:type="character" w:customStyle="1" w:styleId="HTMLprformatCar">
    <w:name w:val="HTML préformaté Car"/>
    <w:link w:val="HTMLprformat"/>
    <w:uiPriority w:val="99"/>
    <w:locked/>
    <w:rPr>
      <w:rFonts w:ascii="Courier New" w:hAnsi="Courier New" w:cs="Courier New"/>
      <w:lang w:val="fr-FR" w:eastAsia="fr-FR" w:bidi="ar-SA"/>
    </w:rPr>
  </w:style>
  <w:style w:type="character" w:styleId="Marquedannotation">
    <w:name w:val="annotation reference"/>
    <w:uiPriority w:val="99"/>
    <w:semiHidden/>
    <w:locked/>
    <w:rPr>
      <w:rFonts w:cs="Times New Roman"/>
      <w:sz w:val="16"/>
      <w:szCs w:val="16"/>
    </w:rPr>
  </w:style>
  <w:style w:type="paragraph" w:styleId="Commentaire">
    <w:name w:val="annotation text"/>
    <w:basedOn w:val="Normal"/>
    <w:link w:val="CommentaireCar"/>
    <w:uiPriority w:val="99"/>
    <w:semiHidden/>
    <w:locked/>
    <w:rPr>
      <w:szCs w:val="20"/>
    </w:rPr>
  </w:style>
  <w:style w:type="character" w:customStyle="1" w:styleId="CommentaireCar">
    <w:name w:val="Commentaire Car"/>
    <w:link w:val="Commentaire"/>
    <w:uiPriority w:val="99"/>
    <w:semiHidden/>
    <w:locked/>
    <w:rPr>
      <w:rFonts w:cs="Times New Roman"/>
      <w:sz w:val="20"/>
      <w:szCs w:val="20"/>
      <w:lang w:val="en-US" w:eastAsia="en-US"/>
    </w:rPr>
  </w:style>
  <w:style w:type="paragraph" w:styleId="Objetducommentaire">
    <w:name w:val="annotation subject"/>
    <w:basedOn w:val="Commentaire"/>
    <w:next w:val="Commentaire"/>
    <w:link w:val="ObjetducommentaireCar"/>
    <w:uiPriority w:val="99"/>
    <w:semiHidden/>
    <w:locked/>
    <w:rPr>
      <w:b/>
      <w:bCs/>
    </w:rPr>
  </w:style>
  <w:style w:type="character" w:customStyle="1" w:styleId="ObjetducommentaireCar">
    <w:name w:val="Objet du commentaire Car"/>
    <w:link w:val="Objetducommentaire"/>
    <w:uiPriority w:val="99"/>
    <w:semiHidden/>
    <w:locked/>
    <w:rPr>
      <w:rFonts w:cs="Times New Roman"/>
      <w:b/>
      <w:bCs/>
      <w:sz w:val="20"/>
      <w:szCs w:val="20"/>
      <w:lang w:val="en-US" w:eastAsia="en-US"/>
    </w:rPr>
  </w:style>
  <w:style w:type="character" w:customStyle="1" w:styleId="CarCar">
    <w:name w:val="Car Car"/>
    <w:uiPriority w:val="99"/>
    <w:rPr>
      <w:rFonts w:ascii="Courier New" w:hAnsi="Courier New" w:cs="Courier New"/>
    </w:rPr>
  </w:style>
  <w:style w:type="paragraph" w:customStyle="1" w:styleId="Titre10">
    <w:name w:val="Titre1"/>
    <w:basedOn w:val="Normal"/>
    <w:uiPriority w:val="99"/>
    <w:pPr>
      <w:spacing w:before="100" w:beforeAutospacing="1" w:after="100" w:afterAutospacing="1"/>
    </w:pPr>
    <w:rPr>
      <w:rFonts w:eastAsia="MS Mincho"/>
      <w:lang w:eastAsia="ja-JP"/>
    </w:rPr>
  </w:style>
  <w:style w:type="paragraph" w:customStyle="1" w:styleId="rprtbody">
    <w:name w:val="rprtbody"/>
    <w:basedOn w:val="Normal"/>
    <w:uiPriority w:val="99"/>
    <w:pPr>
      <w:spacing w:before="100" w:beforeAutospacing="1" w:after="100" w:afterAutospacing="1"/>
    </w:pPr>
    <w:rPr>
      <w:rFonts w:eastAsia="MS Mincho"/>
      <w:lang w:eastAsia="ja-JP"/>
    </w:rPr>
  </w:style>
  <w:style w:type="paragraph" w:customStyle="1" w:styleId="aux">
    <w:name w:val="aux"/>
    <w:basedOn w:val="Normal"/>
    <w:uiPriority w:val="99"/>
    <w:pPr>
      <w:spacing w:before="100" w:beforeAutospacing="1" w:after="100" w:afterAutospacing="1"/>
    </w:pPr>
    <w:rPr>
      <w:rFonts w:eastAsia="MS Mincho"/>
      <w:lang w:eastAsia="ja-JP"/>
    </w:rPr>
  </w:style>
  <w:style w:type="character" w:customStyle="1" w:styleId="src">
    <w:name w:val="src"/>
    <w:uiPriority w:val="99"/>
    <w:rPr>
      <w:rFonts w:cs="Times New Roman"/>
    </w:rPr>
  </w:style>
  <w:style w:type="character" w:customStyle="1" w:styleId="jrnl">
    <w:name w:val="jrnl"/>
    <w:uiPriority w:val="99"/>
    <w:rPr>
      <w:rFonts w:cs="Times New Roman"/>
    </w:rPr>
  </w:style>
  <w:style w:type="paragraph" w:styleId="Rvision">
    <w:name w:val="Revision"/>
    <w:hidden/>
    <w:uiPriority w:val="99"/>
    <w:semiHidden/>
    <w:rPr>
      <w:sz w:val="24"/>
      <w:szCs w:val="24"/>
      <w:lang w:val="en-US" w:eastAsia="en-US"/>
    </w:rPr>
  </w:style>
  <w:style w:type="character" w:styleId="lev">
    <w:name w:val="Strong"/>
    <w:uiPriority w:val="99"/>
    <w:qFormat/>
    <w:locked/>
    <w:rPr>
      <w:rFonts w:cs="Times New Roman"/>
      <w:b/>
      <w:bCs/>
    </w:rPr>
  </w:style>
  <w:style w:type="paragraph" w:customStyle="1" w:styleId="Synopsis">
    <w:name w:val="Synopsis"/>
    <w:basedOn w:val="Normal"/>
    <w:link w:val="SynopsisChar"/>
    <w:pPr>
      <w:spacing w:before="120"/>
      <w:jc w:val="both"/>
    </w:pPr>
    <w:rPr>
      <w:szCs w:val="20"/>
    </w:rPr>
  </w:style>
  <w:style w:type="character" w:customStyle="1" w:styleId="SynopsisChar">
    <w:name w:val="Synopsis Char"/>
    <w:link w:val="Synopsis"/>
    <w:rPr>
      <w:rFonts w:ascii="Arial" w:hAnsi="Arial"/>
      <w:lang w:val="en-US" w:eastAsia="en-US"/>
    </w:rPr>
  </w:style>
  <w:style w:type="character" w:customStyle="1" w:styleId="li-content">
    <w:name w:val="li-content"/>
    <w:basedOn w:val="Policepardfaut"/>
  </w:style>
  <w:style w:type="paragraph" w:styleId="Paragraphedeliste">
    <w:name w:val="List Paragraph"/>
    <w:basedOn w:val="Normal"/>
    <w:uiPriority w:val="34"/>
    <w:qFormat/>
    <w:pPr>
      <w:ind w:left="720"/>
      <w:contextualSpacing/>
    </w:pPr>
    <w:rPr>
      <w:lang w:eastAsia="fr-FR"/>
    </w:rPr>
  </w:style>
  <w:style w:type="paragraph" w:customStyle="1" w:styleId="Sansinterligne1">
    <w:name w:val="Sans interligne1"/>
    <w:uiPriority w:val="1"/>
    <w:qFormat/>
    <w:rPr>
      <w:rFonts w:ascii="Calibri" w:eastAsia="Calibri" w:hAnsi="Calibri"/>
      <w:sz w:val="22"/>
      <w:szCs w:val="22"/>
      <w:lang w:eastAsia="en-US"/>
    </w:rPr>
  </w:style>
  <w:style w:type="paragraph" w:styleId="En-ttedetabledesmatires">
    <w:name w:val="TOC Heading"/>
    <w:basedOn w:val="Titre1"/>
    <w:next w:val="Normal"/>
    <w:uiPriority w:val="39"/>
    <w:semiHidden/>
    <w:unhideWhenUsed/>
    <w:qFormat/>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lang w:eastAsia="en-US"/>
    </w:rPr>
  </w:style>
  <w:style w:type="paragraph" w:styleId="TM3">
    <w:name w:val="toc 3"/>
    <w:basedOn w:val="Normal"/>
    <w:next w:val="Normal"/>
    <w:autoRedefine/>
    <w:uiPriority w:val="39"/>
    <w:unhideWhenUsed/>
    <w:locked/>
    <w:pPr>
      <w:spacing w:after="100"/>
      <w:ind w:left="480"/>
    </w:pPr>
  </w:style>
  <w:style w:type="paragraph" w:customStyle="1" w:styleId="Default">
    <w:name w:val="Default"/>
    <w:pPr>
      <w:autoSpaceDE w:val="0"/>
      <w:autoSpaceDN w:val="0"/>
      <w:adjustRightInd w:val="0"/>
    </w:pPr>
    <w:rPr>
      <w:rFonts w:ascii="Calibri" w:hAnsi="Calibri" w:cs="Calibri"/>
      <w:color w:val="000000"/>
      <w:sz w:val="24"/>
      <w:szCs w:val="24"/>
    </w:rPr>
  </w:style>
  <w:style w:type="paragraph" w:styleId="Lgende">
    <w:name w:val="caption"/>
    <w:basedOn w:val="Normal"/>
    <w:next w:val="Normal"/>
    <w:uiPriority w:val="35"/>
    <w:unhideWhenUsed/>
    <w:qFormat/>
    <w:locked/>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92976763">
      <w:bodyDiv w:val="1"/>
      <w:marLeft w:val="0"/>
      <w:marRight w:val="0"/>
      <w:marTop w:val="0"/>
      <w:marBottom w:val="0"/>
      <w:divBdr>
        <w:top w:val="none" w:sz="0" w:space="0" w:color="auto"/>
        <w:left w:val="none" w:sz="0" w:space="0" w:color="auto"/>
        <w:bottom w:val="none" w:sz="0" w:space="0" w:color="auto"/>
        <w:right w:val="none" w:sz="0" w:space="0" w:color="auto"/>
      </w:divBdr>
    </w:div>
    <w:div w:id="885412777">
      <w:bodyDiv w:val="1"/>
      <w:marLeft w:val="0"/>
      <w:marRight w:val="0"/>
      <w:marTop w:val="0"/>
      <w:marBottom w:val="0"/>
      <w:divBdr>
        <w:top w:val="none" w:sz="0" w:space="0" w:color="auto"/>
        <w:left w:val="none" w:sz="0" w:space="0" w:color="auto"/>
        <w:bottom w:val="none" w:sz="0" w:space="0" w:color="auto"/>
        <w:right w:val="none" w:sz="0" w:space="0" w:color="auto"/>
      </w:divBdr>
    </w:div>
    <w:div w:id="1497958024">
      <w:marLeft w:val="0"/>
      <w:marRight w:val="0"/>
      <w:marTop w:val="0"/>
      <w:marBottom w:val="0"/>
      <w:divBdr>
        <w:top w:val="none" w:sz="0" w:space="0" w:color="auto"/>
        <w:left w:val="none" w:sz="0" w:space="0" w:color="auto"/>
        <w:bottom w:val="none" w:sz="0" w:space="0" w:color="auto"/>
        <w:right w:val="none" w:sz="0" w:space="0" w:color="auto"/>
      </w:divBdr>
    </w:div>
    <w:div w:id="1497958025">
      <w:marLeft w:val="0"/>
      <w:marRight w:val="0"/>
      <w:marTop w:val="0"/>
      <w:marBottom w:val="0"/>
      <w:divBdr>
        <w:top w:val="none" w:sz="0" w:space="0" w:color="auto"/>
        <w:left w:val="none" w:sz="0" w:space="0" w:color="auto"/>
        <w:bottom w:val="none" w:sz="0" w:space="0" w:color="auto"/>
        <w:right w:val="none" w:sz="0" w:space="0" w:color="auto"/>
      </w:divBdr>
    </w:div>
    <w:div w:id="1497958026">
      <w:marLeft w:val="0"/>
      <w:marRight w:val="0"/>
      <w:marTop w:val="0"/>
      <w:marBottom w:val="0"/>
      <w:divBdr>
        <w:top w:val="none" w:sz="0" w:space="0" w:color="auto"/>
        <w:left w:val="none" w:sz="0" w:space="0" w:color="auto"/>
        <w:bottom w:val="none" w:sz="0" w:space="0" w:color="auto"/>
        <w:right w:val="none" w:sz="0" w:space="0" w:color="auto"/>
      </w:divBdr>
    </w:div>
    <w:div w:id="1702125643">
      <w:bodyDiv w:val="1"/>
      <w:marLeft w:val="0"/>
      <w:marRight w:val="0"/>
      <w:marTop w:val="0"/>
      <w:marBottom w:val="0"/>
      <w:divBdr>
        <w:top w:val="none" w:sz="0" w:space="0" w:color="auto"/>
        <w:left w:val="none" w:sz="0" w:space="0" w:color="auto"/>
        <w:bottom w:val="none" w:sz="0" w:space="0" w:color="auto"/>
        <w:right w:val="none" w:sz="0" w:space="0" w:color="auto"/>
      </w:divBdr>
      <w:divsChild>
        <w:div w:id="1473255317">
          <w:marLeft w:val="720"/>
          <w:marRight w:val="0"/>
          <w:marTop w:val="0"/>
          <w:marBottom w:val="0"/>
          <w:divBdr>
            <w:top w:val="none" w:sz="0" w:space="0" w:color="auto"/>
            <w:left w:val="none" w:sz="0" w:space="0" w:color="auto"/>
            <w:bottom w:val="none" w:sz="0" w:space="0" w:color="auto"/>
            <w:right w:val="none" w:sz="0" w:space="0" w:color="auto"/>
          </w:divBdr>
        </w:div>
        <w:div w:id="1218130040">
          <w:marLeft w:val="720"/>
          <w:marRight w:val="0"/>
          <w:marTop w:val="0"/>
          <w:marBottom w:val="0"/>
          <w:divBdr>
            <w:top w:val="none" w:sz="0" w:space="0" w:color="auto"/>
            <w:left w:val="none" w:sz="0" w:space="0" w:color="auto"/>
            <w:bottom w:val="none" w:sz="0" w:space="0" w:color="auto"/>
            <w:right w:val="none" w:sz="0" w:space="0" w:color="auto"/>
          </w:divBdr>
        </w:div>
        <w:div w:id="1946496996">
          <w:marLeft w:val="720"/>
          <w:marRight w:val="0"/>
          <w:marTop w:val="0"/>
          <w:marBottom w:val="0"/>
          <w:divBdr>
            <w:top w:val="none" w:sz="0" w:space="0" w:color="auto"/>
            <w:left w:val="none" w:sz="0" w:space="0" w:color="auto"/>
            <w:bottom w:val="none" w:sz="0" w:space="0" w:color="auto"/>
            <w:right w:val="none" w:sz="0" w:space="0" w:color="auto"/>
          </w:divBdr>
        </w:div>
      </w:divsChild>
    </w:div>
    <w:div w:id="1808476458">
      <w:bodyDiv w:val="1"/>
      <w:marLeft w:val="0"/>
      <w:marRight w:val="0"/>
      <w:marTop w:val="0"/>
      <w:marBottom w:val="0"/>
      <w:divBdr>
        <w:top w:val="none" w:sz="0" w:space="0" w:color="auto"/>
        <w:left w:val="none" w:sz="0" w:space="0" w:color="auto"/>
        <w:bottom w:val="none" w:sz="0" w:space="0" w:color="auto"/>
        <w:right w:val="none" w:sz="0" w:space="0" w:color="auto"/>
      </w:divBdr>
    </w:div>
    <w:div w:id="1875537621">
      <w:bodyDiv w:val="1"/>
      <w:marLeft w:val="0"/>
      <w:marRight w:val="0"/>
      <w:marTop w:val="0"/>
      <w:marBottom w:val="0"/>
      <w:divBdr>
        <w:top w:val="none" w:sz="0" w:space="0" w:color="auto"/>
        <w:left w:val="none" w:sz="0" w:space="0" w:color="auto"/>
        <w:bottom w:val="none" w:sz="0" w:space="0" w:color="auto"/>
        <w:right w:val="none" w:sz="0" w:space="0" w:color="auto"/>
      </w:divBdr>
      <w:divsChild>
        <w:div w:id="1784305403">
          <w:marLeft w:val="504"/>
          <w:marRight w:val="0"/>
          <w:marTop w:val="0"/>
          <w:marBottom w:val="240"/>
          <w:divBdr>
            <w:top w:val="none" w:sz="0" w:space="0" w:color="auto"/>
            <w:left w:val="none" w:sz="0" w:space="0" w:color="auto"/>
            <w:bottom w:val="none" w:sz="0" w:space="0" w:color="auto"/>
            <w:right w:val="none" w:sz="0" w:space="0" w:color="auto"/>
          </w:divBdr>
        </w:div>
        <w:div w:id="1055659025">
          <w:marLeft w:val="504"/>
          <w:marRight w:val="0"/>
          <w:marTop w:val="0"/>
          <w:marBottom w:val="240"/>
          <w:divBdr>
            <w:top w:val="none" w:sz="0" w:space="0" w:color="auto"/>
            <w:left w:val="none" w:sz="0" w:space="0" w:color="auto"/>
            <w:bottom w:val="none" w:sz="0" w:space="0" w:color="auto"/>
            <w:right w:val="none" w:sz="0" w:space="0" w:color="auto"/>
          </w:divBdr>
        </w:div>
        <w:div w:id="2137789494">
          <w:marLeft w:val="504"/>
          <w:marRight w:val="0"/>
          <w:marTop w:val="0"/>
          <w:marBottom w:val="240"/>
          <w:divBdr>
            <w:top w:val="none" w:sz="0" w:space="0" w:color="auto"/>
            <w:left w:val="none" w:sz="0" w:space="0" w:color="auto"/>
            <w:bottom w:val="none" w:sz="0" w:space="0" w:color="auto"/>
            <w:right w:val="none" w:sz="0" w:space="0" w:color="auto"/>
          </w:divBdr>
        </w:div>
        <w:div w:id="965430447">
          <w:marLeft w:val="504"/>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07/relationships/stylesWithEffects" Target="stylesWithEffects.xml"/><Relationship Id="rId5" Type="http://schemas.openxmlformats.org/officeDocument/2006/relationships/webSettings" Target="webSettings.xml"/><Relationship Id="rId23" Type="http://schemas.microsoft.com/office/2011/relationships/commentsExtended" Target="commentsExtended.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B7DB9-FB9F-46DB-9D42-15C8B5CC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1371</Words>
  <Characters>7544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8898</CharactersWithSpaces>
  <SharedDoc>false</SharedDoc>
  <HyperlinkBase/>
  <HLinks>
    <vt:vector size="6" baseType="variant">
      <vt:variant>
        <vt:i4>1769573</vt:i4>
      </vt:variant>
      <vt:variant>
        <vt:i4>0</vt:i4>
      </vt:variant>
      <vt:variant>
        <vt:i4>0</vt:i4>
      </vt:variant>
      <vt:variant>
        <vt:i4>5</vt:i4>
      </vt:variant>
      <vt:variant>
        <vt:lpwstr>mailto:j.sahel@gmail.com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pmanent</dc:creator>
  <cp:lastModifiedBy>igomez</cp:lastModifiedBy>
  <cp:revision>24</cp:revision>
  <cp:lastPrinted>2017-11-24T09:28:00Z</cp:lastPrinted>
  <dcterms:created xsi:type="dcterms:W3CDTF">2017-11-24T08:35:00Z</dcterms:created>
  <dcterms:modified xsi:type="dcterms:W3CDTF">2017-11-24T09:36:00Z</dcterms:modified>
</cp:coreProperties>
</file>